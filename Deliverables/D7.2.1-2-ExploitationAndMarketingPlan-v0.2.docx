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91C4B" w14:textId="19001AC4" w:rsidR="00BF5F63" w:rsidRPr="009301B2" w:rsidRDefault="00BF5F63" w:rsidP="00597824">
      <w:pPr>
        <w:pStyle w:val="ITEABodyText"/>
        <w:rPr>
          <w:rFonts w:eastAsiaTheme="majorEastAsia" w:cs="Arial"/>
          <w:color w:val="00A651" w:themeColor="accent1"/>
          <w:sz w:val="48"/>
          <w:szCs w:val="48"/>
        </w:rPr>
      </w:pPr>
    </w:p>
    <w:p w14:paraId="07D39A42" w14:textId="0EF6DEAA" w:rsidR="00207651" w:rsidRDefault="0022216F" w:rsidP="00246F8D">
      <w:pPr>
        <w:pStyle w:val="ITEASubTitle"/>
        <w:rPr>
          <w:b/>
          <w:color w:val="00B050"/>
          <w:sz w:val="48"/>
          <w:szCs w:val="48"/>
        </w:rPr>
      </w:pPr>
      <w:r>
        <w:rPr>
          <w:b/>
          <w:color w:val="00B050"/>
          <w:sz w:val="48"/>
          <w:szCs w:val="48"/>
        </w:rPr>
        <w:t>D7.2.1-</w:t>
      </w:r>
      <w:r w:rsidR="006357F4">
        <w:rPr>
          <w:b/>
          <w:color w:val="00B050"/>
          <w:sz w:val="48"/>
          <w:szCs w:val="48"/>
        </w:rPr>
        <w:t>2</w:t>
      </w:r>
      <w:r>
        <w:rPr>
          <w:b/>
          <w:color w:val="00B050"/>
          <w:sz w:val="48"/>
          <w:szCs w:val="48"/>
        </w:rPr>
        <w:t xml:space="preserve"> </w:t>
      </w:r>
      <w:r w:rsidRPr="0022216F">
        <w:rPr>
          <w:b/>
          <w:color w:val="00B050"/>
          <w:sz w:val="48"/>
          <w:szCs w:val="48"/>
        </w:rPr>
        <w:t xml:space="preserve">Exploitation and Marketing Plan (release </w:t>
      </w:r>
      <w:r w:rsidR="006357F4">
        <w:rPr>
          <w:b/>
          <w:color w:val="00B050"/>
          <w:sz w:val="48"/>
          <w:szCs w:val="48"/>
        </w:rPr>
        <w:t>2</w:t>
      </w:r>
      <w:r w:rsidRPr="0022216F">
        <w:rPr>
          <w:b/>
          <w:color w:val="00B050"/>
          <w:sz w:val="48"/>
          <w:szCs w:val="48"/>
        </w:rPr>
        <w:t>)</w:t>
      </w:r>
    </w:p>
    <w:p w14:paraId="4E17132F" w14:textId="5BD1918B" w:rsidR="00BF5F63" w:rsidRPr="009301B2" w:rsidRDefault="00B12AC6" w:rsidP="00246F8D">
      <w:pPr>
        <w:pStyle w:val="ITEASubTitle"/>
      </w:pPr>
      <w:r>
        <w:t>ModelWriter</w:t>
      </w:r>
    </w:p>
    <w:p w14:paraId="6647D919" w14:textId="77777777" w:rsidR="00BF5F63" w:rsidRPr="009301B2" w:rsidRDefault="00B12AC6" w:rsidP="00246F8D">
      <w:pPr>
        <w:pStyle w:val="ITEASubTitle2"/>
      </w:pPr>
      <w:r>
        <w:t>Text &amp; Model-Synchronized Document Engineering Platform</w:t>
      </w:r>
    </w:p>
    <w:p w14:paraId="6D608AEA" w14:textId="77777777" w:rsidR="00BF5F63" w:rsidRPr="009301B2" w:rsidRDefault="00BF5F63" w:rsidP="00BF5F63">
      <w:pPr>
        <w:pStyle w:val="Sansinterligne"/>
        <w:pBdr>
          <w:bottom w:val="single" w:sz="4" w:space="1" w:color="00A651" w:themeColor="accent1"/>
        </w:pBdr>
        <w:spacing w:line="240" w:lineRule="auto"/>
        <w:rPr>
          <w:sz w:val="10"/>
          <w:szCs w:val="2"/>
          <w:lang w:val="en-GB"/>
        </w:rPr>
      </w:pPr>
    </w:p>
    <w:p w14:paraId="2BBE365C" w14:textId="77777777" w:rsidR="00BF5F63" w:rsidRPr="009301B2" w:rsidRDefault="00BF5F63" w:rsidP="00BF5F63">
      <w:pPr>
        <w:pStyle w:val="Sansinterligne"/>
        <w:rPr>
          <w:lang w:val="en-GB"/>
        </w:rPr>
      </w:pPr>
    </w:p>
    <w:p w14:paraId="3B382AEF" w14:textId="77777777" w:rsidR="00BF5F63" w:rsidRPr="009301B2" w:rsidRDefault="00BF5F63" w:rsidP="00CA166C">
      <w:pPr>
        <w:pStyle w:val="ITEABodyText"/>
      </w:pPr>
    </w:p>
    <w:p w14:paraId="74D3DF8C" w14:textId="77777777" w:rsidR="00BF5F63" w:rsidRPr="009301B2" w:rsidRDefault="00BF5F63" w:rsidP="00CA166C">
      <w:pPr>
        <w:pStyle w:val="ITEABodyText"/>
      </w:pPr>
    </w:p>
    <w:p w14:paraId="7F33FE0F" w14:textId="77777777" w:rsidR="00BF5F63" w:rsidRPr="009301B2" w:rsidRDefault="00BF5F63" w:rsidP="00CA166C">
      <w:pPr>
        <w:pStyle w:val="ITEABodyText"/>
      </w:pPr>
    </w:p>
    <w:p w14:paraId="08A67D90" w14:textId="77777777" w:rsidR="00BF5F63" w:rsidRPr="009301B2" w:rsidRDefault="00BF5F63" w:rsidP="00CA166C">
      <w:pPr>
        <w:pStyle w:val="ITEABodyText"/>
      </w:pPr>
    </w:p>
    <w:p w14:paraId="762BB761" w14:textId="77777777" w:rsidR="00BF5F63" w:rsidRPr="009301B2" w:rsidRDefault="00BF5F63" w:rsidP="00CA166C">
      <w:pPr>
        <w:pStyle w:val="ITEABodyText"/>
      </w:pPr>
    </w:p>
    <w:p w14:paraId="0626FBAE" w14:textId="77777777" w:rsidR="00BF5F63" w:rsidRPr="009301B2" w:rsidRDefault="00BF5F63" w:rsidP="00CA166C">
      <w:pPr>
        <w:pStyle w:val="ITEABodyText"/>
      </w:pPr>
      <w:bookmarkStart w:id="0" w:name="_GoBack"/>
      <w:bookmarkEnd w:id="0"/>
    </w:p>
    <w:p w14:paraId="2091E401" w14:textId="77777777" w:rsidR="00BF5F63" w:rsidRPr="009301B2" w:rsidRDefault="00BF5F63" w:rsidP="00CA166C">
      <w:pPr>
        <w:pStyle w:val="ITEABodyText"/>
      </w:pPr>
    </w:p>
    <w:p w14:paraId="17E4D122" w14:textId="77777777" w:rsidR="00BF5F63" w:rsidRPr="009301B2" w:rsidRDefault="00BF5F63" w:rsidP="00CA166C">
      <w:pPr>
        <w:pStyle w:val="ITEABodyText"/>
      </w:pPr>
    </w:p>
    <w:p w14:paraId="4037C5DD" w14:textId="77777777" w:rsidR="00BF5F63" w:rsidRPr="009301B2" w:rsidRDefault="00BF5F63" w:rsidP="00CA166C">
      <w:pPr>
        <w:pStyle w:val="ITEABodyText"/>
      </w:pPr>
    </w:p>
    <w:p w14:paraId="46BE8DF8" w14:textId="77777777" w:rsidR="002115D5" w:rsidRDefault="002115D5" w:rsidP="00207651">
      <w:pPr>
        <w:pStyle w:val="ITEABodyText"/>
      </w:pPr>
    </w:p>
    <w:p w14:paraId="56CCFCF8" w14:textId="77777777" w:rsidR="002115D5" w:rsidRDefault="002115D5" w:rsidP="002115D5">
      <w:pPr>
        <w:pStyle w:val="ITEABodyText"/>
      </w:pPr>
    </w:p>
    <w:p w14:paraId="574105EA" w14:textId="1F2718B9" w:rsidR="002115D5" w:rsidRPr="009301B2" w:rsidRDefault="002115D5" w:rsidP="002115D5">
      <w:pPr>
        <w:pStyle w:val="ITEABodyText"/>
      </w:pPr>
      <w:r>
        <w:t>Work Package: WP</w:t>
      </w:r>
      <w:r w:rsidR="0022216F">
        <w:t>7</w:t>
      </w:r>
    </w:p>
    <w:p w14:paraId="748CC0CA" w14:textId="21A5D1A6" w:rsidR="002115D5" w:rsidRPr="009301B2" w:rsidRDefault="002115D5" w:rsidP="002115D5">
      <w:pPr>
        <w:pStyle w:val="ITEABodyText"/>
      </w:pPr>
      <w:r>
        <w:t xml:space="preserve">Task: </w:t>
      </w:r>
      <w:r w:rsidRPr="002807D6">
        <w:t>T</w:t>
      </w:r>
      <w:r w:rsidR="0022216F">
        <w:t>72</w:t>
      </w:r>
      <w:r w:rsidRPr="002807D6">
        <w:t xml:space="preserve"> </w:t>
      </w:r>
      <w:r w:rsidR="0022216F">
        <w:t>–</w:t>
      </w:r>
      <w:r w:rsidRPr="002807D6">
        <w:t xml:space="preserve"> </w:t>
      </w:r>
      <w:r w:rsidR="0022216F">
        <w:t>Exploitation and marketing plan</w:t>
      </w:r>
    </w:p>
    <w:p w14:paraId="1759488D" w14:textId="77777777" w:rsidR="002115D5" w:rsidRDefault="002115D5" w:rsidP="00207651">
      <w:pPr>
        <w:pStyle w:val="ITEABodyText"/>
      </w:pPr>
    </w:p>
    <w:p w14:paraId="4CA14E39" w14:textId="77777777" w:rsidR="00207651" w:rsidRDefault="00207651" w:rsidP="00207651">
      <w:pPr>
        <w:pStyle w:val="ITEABodyText"/>
      </w:pPr>
      <w:r>
        <w:t>Edited by:</w:t>
      </w:r>
    </w:p>
    <w:p w14:paraId="6342C855" w14:textId="77777777" w:rsidR="00207651" w:rsidRDefault="00207651" w:rsidP="00207651">
      <w:pPr>
        <w:pStyle w:val="ITEABodyText"/>
      </w:pPr>
    </w:p>
    <w:p w14:paraId="140C46BD" w14:textId="601CDD96" w:rsidR="00207651" w:rsidRDefault="0022216F" w:rsidP="00207651">
      <w:pPr>
        <w:pStyle w:val="Corpsdetexte"/>
        <w:ind w:left="709"/>
        <w:rPr>
          <w:ins w:id="1" w:author="Etienne Juliot" w:date="2017-01-12T16:07:00Z"/>
          <w:lang w:val="en-US"/>
        </w:rPr>
      </w:pPr>
      <w:r w:rsidRPr="00F078D5">
        <w:rPr>
          <w:lang w:val="en-US"/>
        </w:rPr>
        <w:t>Anne Monceaux</w:t>
      </w:r>
      <w:r w:rsidR="00207651" w:rsidRPr="00F078D5">
        <w:rPr>
          <w:lang w:val="en-US"/>
        </w:rPr>
        <w:t xml:space="preserve"> &lt;</w:t>
      </w:r>
      <w:r w:rsidRPr="00F078D5">
        <w:rPr>
          <w:lang w:val="en-US"/>
        </w:rPr>
        <w:t>anne.monceaux</w:t>
      </w:r>
      <w:r w:rsidR="00207651" w:rsidRPr="00F078D5">
        <w:rPr>
          <w:lang w:val="en-US"/>
        </w:rPr>
        <w:t>@</w:t>
      </w:r>
      <w:r w:rsidRPr="00F078D5">
        <w:rPr>
          <w:lang w:val="en-US"/>
        </w:rPr>
        <w:t>airbus</w:t>
      </w:r>
      <w:r w:rsidR="00207651" w:rsidRPr="00F078D5">
        <w:rPr>
          <w:lang w:val="en-US"/>
        </w:rPr>
        <w:t>.com&gt;</w:t>
      </w:r>
      <w:r w:rsidR="0094586B" w:rsidRPr="00F078D5">
        <w:rPr>
          <w:lang w:val="en-US"/>
        </w:rPr>
        <w:t xml:space="preserve"> (</w:t>
      </w:r>
      <w:r w:rsidRPr="00F078D5">
        <w:rPr>
          <w:lang w:val="en-US"/>
        </w:rPr>
        <w:t>AIRBUS GROUP</w:t>
      </w:r>
      <w:r w:rsidR="0094586B" w:rsidRPr="00F078D5">
        <w:rPr>
          <w:lang w:val="en-US"/>
        </w:rPr>
        <w:t>)</w:t>
      </w:r>
    </w:p>
    <w:p w14:paraId="07641E96" w14:textId="7C5384A6" w:rsidR="00432B9D" w:rsidRPr="00F078D5" w:rsidRDefault="00432B9D" w:rsidP="00207651">
      <w:pPr>
        <w:pStyle w:val="Corpsdetexte"/>
        <w:ind w:left="709"/>
        <w:rPr>
          <w:lang w:val="en-US"/>
        </w:rPr>
      </w:pPr>
      <w:ins w:id="2" w:author="Etienne Juliot" w:date="2017-01-12T16:07:00Z">
        <w:r>
          <w:rPr>
            <w:lang w:val="en-US"/>
          </w:rPr>
          <w:t xml:space="preserve">Etienne Juliot &lt;Etienne.juliot@obeo.fr&gt; </w:t>
        </w:r>
      </w:ins>
      <w:ins w:id="3" w:author="Etienne Juliot" w:date="2017-01-12T16:08:00Z">
        <w:r>
          <w:rPr>
            <w:lang w:val="en-US"/>
          </w:rPr>
          <w:t>(OBEO)</w:t>
        </w:r>
      </w:ins>
    </w:p>
    <w:p w14:paraId="36027CAE" w14:textId="4F569123" w:rsidR="00207651" w:rsidRDefault="00207651" w:rsidP="00207651">
      <w:pPr>
        <w:pStyle w:val="Corpsdetexte"/>
        <w:ind w:left="709"/>
      </w:pPr>
      <w:r w:rsidRPr="0022216F">
        <w:rPr>
          <w:highlight w:val="yellow"/>
        </w:rPr>
        <w:t>Name Surname &lt;email@company.com&gt;</w:t>
      </w:r>
      <w:r w:rsidR="0094586B" w:rsidRPr="0022216F">
        <w:rPr>
          <w:highlight w:val="yellow"/>
        </w:rPr>
        <w:t xml:space="preserve"> (</w:t>
      </w:r>
      <w:commentRangeStart w:id="4"/>
      <w:r w:rsidR="0094586B" w:rsidRPr="0022216F">
        <w:rPr>
          <w:highlight w:val="yellow"/>
        </w:rPr>
        <w:t>organization</w:t>
      </w:r>
      <w:commentRangeEnd w:id="4"/>
      <w:r w:rsidR="0022216F">
        <w:rPr>
          <w:rStyle w:val="Marquedecommentaire"/>
        </w:rPr>
        <w:commentReference w:id="4"/>
      </w:r>
      <w:r w:rsidR="0094586B" w:rsidRPr="0022216F">
        <w:rPr>
          <w:highlight w:val="yellow"/>
        </w:rPr>
        <w:t>)</w:t>
      </w:r>
    </w:p>
    <w:p w14:paraId="300233F2" w14:textId="7E59B120" w:rsidR="005E65A8" w:rsidRDefault="005E65A8" w:rsidP="00207651">
      <w:pPr>
        <w:pStyle w:val="Corpsdetexte"/>
        <w:ind w:left="709"/>
      </w:pPr>
      <w:r>
        <w:t>…</w:t>
      </w:r>
    </w:p>
    <w:p w14:paraId="7DF7BAE3" w14:textId="77777777" w:rsidR="00207651" w:rsidRDefault="00207651" w:rsidP="00207651">
      <w:pPr>
        <w:pStyle w:val="Corpsdetexte"/>
      </w:pPr>
    </w:p>
    <w:p w14:paraId="068F1C7E" w14:textId="3A88844A" w:rsidR="00207651" w:rsidRDefault="00207651" w:rsidP="00207651">
      <w:pPr>
        <w:pStyle w:val="Corpsdetexte"/>
      </w:pPr>
      <w:r w:rsidRPr="00B15F69">
        <w:t>Date:</w:t>
      </w:r>
      <w:r>
        <w:t xml:space="preserve"> </w:t>
      </w:r>
      <w:ins w:id="5" w:author="Etienne Juliot" w:date="2017-01-12T16:08:00Z">
        <w:r w:rsidR="00432B9D">
          <w:t>12</w:t>
        </w:r>
      </w:ins>
      <w:del w:id="6" w:author="Etienne Juliot" w:date="2017-01-12T16:08:00Z">
        <w:r w:rsidR="006357F4" w:rsidDel="00432B9D">
          <w:delText>30</w:delText>
        </w:r>
      </w:del>
      <w:r>
        <w:t>-</w:t>
      </w:r>
      <w:ins w:id="7" w:author="Etienne Juliot" w:date="2017-01-12T16:08:00Z">
        <w:r w:rsidR="00432B9D">
          <w:t>Janv</w:t>
        </w:r>
      </w:ins>
      <w:del w:id="8" w:author="Etienne Juliot" w:date="2017-01-12T16:08:00Z">
        <w:r w:rsidR="006357F4" w:rsidDel="00432B9D">
          <w:delText>Dec</w:delText>
        </w:r>
      </w:del>
      <w:r>
        <w:t>-201</w:t>
      </w:r>
      <w:ins w:id="9" w:author="Etienne Juliot" w:date="2017-01-12T16:08:00Z">
        <w:r w:rsidR="00432B9D">
          <w:t>7</w:t>
        </w:r>
      </w:ins>
      <w:del w:id="10" w:author="Etienne Juliot" w:date="2017-01-12T16:08:00Z">
        <w:r w:rsidR="006357F4" w:rsidDel="00432B9D">
          <w:delText>6</w:delText>
        </w:r>
      </w:del>
    </w:p>
    <w:p w14:paraId="06B5D4DD" w14:textId="46E39064" w:rsidR="001351A0" w:rsidRDefault="00207651" w:rsidP="00207651">
      <w:pPr>
        <w:pStyle w:val="ITEABodyText"/>
      </w:pPr>
      <w:r>
        <w:t xml:space="preserve">Version: </w:t>
      </w:r>
      <w:r w:rsidR="006357F4">
        <w:t>2</w:t>
      </w:r>
      <w:r>
        <w:t>.0.0</w:t>
      </w:r>
    </w:p>
    <w:p w14:paraId="7E8D0764" w14:textId="77777777" w:rsidR="001351A0" w:rsidRPr="009301B2" w:rsidRDefault="001351A0" w:rsidP="00CA166C">
      <w:pPr>
        <w:pStyle w:val="ITEABodyText"/>
      </w:pPr>
    </w:p>
    <w:p w14:paraId="036193D3" w14:textId="77777777" w:rsidR="001351A0" w:rsidRPr="009301B2" w:rsidRDefault="001351A0" w:rsidP="00CA166C">
      <w:pPr>
        <w:pStyle w:val="ITEABodyText"/>
      </w:pPr>
    </w:p>
    <w:p w14:paraId="5170A8F1" w14:textId="77777777" w:rsidR="001351A0" w:rsidRPr="009301B2" w:rsidRDefault="001351A0" w:rsidP="00CA166C">
      <w:pPr>
        <w:pStyle w:val="ITEABodyText"/>
      </w:pPr>
    </w:p>
    <w:p w14:paraId="6A0E1498" w14:textId="77777777" w:rsidR="001351A0" w:rsidRPr="009301B2" w:rsidRDefault="001351A0" w:rsidP="00CA166C">
      <w:pPr>
        <w:pStyle w:val="ITEABodyText"/>
      </w:pPr>
    </w:p>
    <w:p w14:paraId="3938EC67" w14:textId="77777777" w:rsidR="001351A0" w:rsidRPr="009301B2" w:rsidRDefault="001351A0" w:rsidP="00CA166C">
      <w:pPr>
        <w:pStyle w:val="ITEABodyText"/>
      </w:pPr>
    </w:p>
    <w:p w14:paraId="57D1F572" w14:textId="77777777" w:rsidR="001351A0" w:rsidRPr="009301B2" w:rsidRDefault="001351A0" w:rsidP="00CA166C">
      <w:pPr>
        <w:pStyle w:val="ITEABodyText"/>
      </w:pPr>
    </w:p>
    <w:p w14:paraId="2CC201F0" w14:textId="77777777" w:rsidR="001351A0" w:rsidRPr="009301B2" w:rsidRDefault="001351A0" w:rsidP="00CA166C">
      <w:pPr>
        <w:pStyle w:val="ITEABodyText"/>
      </w:pPr>
    </w:p>
    <w:p w14:paraId="29D120C4" w14:textId="77777777" w:rsidR="001351A0" w:rsidRPr="009301B2" w:rsidRDefault="001351A0" w:rsidP="00CA166C">
      <w:pPr>
        <w:pStyle w:val="ITEABodyText"/>
      </w:pPr>
    </w:p>
    <w:p w14:paraId="56E2CB1B" w14:textId="77777777" w:rsidR="001351A0" w:rsidRPr="009301B2" w:rsidRDefault="001351A0" w:rsidP="00CA166C">
      <w:pPr>
        <w:pStyle w:val="ITEABodyText"/>
      </w:pPr>
    </w:p>
    <w:p w14:paraId="5596A4B9" w14:textId="77777777" w:rsidR="001351A0" w:rsidRPr="009301B2" w:rsidRDefault="001351A0" w:rsidP="00CA166C">
      <w:pPr>
        <w:pStyle w:val="ITEABodyText"/>
      </w:pPr>
    </w:p>
    <w:p w14:paraId="0F3A25DA" w14:textId="77777777" w:rsidR="001351A0" w:rsidRPr="009301B2" w:rsidRDefault="001351A0" w:rsidP="00CA166C">
      <w:pPr>
        <w:pStyle w:val="ITEABodyText"/>
      </w:pPr>
    </w:p>
    <w:p w14:paraId="44CACB1A" w14:textId="77777777" w:rsidR="001351A0" w:rsidRPr="009301B2" w:rsidRDefault="001351A0" w:rsidP="00CA166C">
      <w:pPr>
        <w:pStyle w:val="ITEABodyText"/>
      </w:pPr>
    </w:p>
    <w:p w14:paraId="32DE730C" w14:textId="285F33DD" w:rsidR="001351A0" w:rsidRPr="009301B2" w:rsidRDefault="001351A0" w:rsidP="005E65A8">
      <w:pPr>
        <w:pStyle w:val="ITEABodyText"/>
        <w:jc w:val="center"/>
      </w:pPr>
      <w:r w:rsidRPr="009301B2">
        <w:lastRenderedPageBreak/>
        <w:t xml:space="preserve">Apart from the </w:t>
      </w:r>
      <w:r w:rsidR="00B05368">
        <w:t>deliverables</w:t>
      </w:r>
      <w:r w:rsidRPr="009301B2">
        <w:t xml:space="preserve"> whi</w:t>
      </w:r>
      <w:r w:rsidR="00B05368">
        <w:t>ch are defined</w:t>
      </w:r>
      <w:r w:rsidRPr="009301B2">
        <w:t xml:space="preserve"> as public information</w:t>
      </w:r>
      <w:r w:rsidR="00B05368">
        <w:t xml:space="preserve"> in the Project Cooperation Agreement (PCA)</w:t>
      </w:r>
      <w:r w:rsidRPr="009301B2">
        <w:t>, unless otherwise specified by the consortium, this document will be treated as strictly confidential.</w:t>
      </w:r>
    </w:p>
    <w:p w14:paraId="1AF05B98" w14:textId="77777777" w:rsidR="00AC7133" w:rsidRPr="009301B2" w:rsidRDefault="00AC7133" w:rsidP="00CA166C">
      <w:pPr>
        <w:rPr>
          <w:sz w:val="28"/>
        </w:rPr>
      </w:pPr>
      <w:r w:rsidRPr="009301B2">
        <w:br w:type="page"/>
      </w:r>
    </w:p>
    <w:p w14:paraId="11F68D98" w14:textId="12439E84" w:rsidR="00AC7133" w:rsidRDefault="00BF728D" w:rsidP="00560A6C">
      <w:pPr>
        <w:pStyle w:val="ITEAHeading0"/>
        <w:rPr>
          <w:lang w:val="en-GB"/>
        </w:rPr>
      </w:pPr>
      <w:bookmarkStart w:id="11" w:name="_Toc397002644"/>
      <w:bookmarkStart w:id="12" w:name="_Toc397002678"/>
      <w:bookmarkStart w:id="13" w:name="_Toc397003061"/>
      <w:bookmarkStart w:id="14" w:name="_Toc397004129"/>
      <w:bookmarkStart w:id="15" w:name="_Toc397005047"/>
      <w:bookmarkStart w:id="16" w:name="_Toc471227724"/>
      <w:r>
        <w:rPr>
          <w:lang w:val="en-GB"/>
        </w:rPr>
        <w:lastRenderedPageBreak/>
        <w:t>D</w:t>
      </w:r>
      <w:r w:rsidR="00F2092D">
        <w:rPr>
          <w:lang w:val="en-GB"/>
        </w:rPr>
        <w:t>ocument</w:t>
      </w:r>
      <w:r w:rsidR="00AC7133" w:rsidRPr="00687E44">
        <w:rPr>
          <w:lang w:val="en-GB"/>
        </w:rPr>
        <w:t xml:space="preserve"> </w:t>
      </w:r>
      <w:bookmarkEnd w:id="11"/>
      <w:bookmarkEnd w:id="12"/>
      <w:bookmarkEnd w:id="13"/>
      <w:bookmarkEnd w:id="14"/>
      <w:bookmarkEnd w:id="15"/>
      <w:r w:rsidR="00F2092D">
        <w:rPr>
          <w:lang w:val="en-GB"/>
        </w:rPr>
        <w:t>History</w:t>
      </w:r>
      <w:bookmarkEnd w:id="16"/>
    </w:p>
    <w:tbl>
      <w:tblPr>
        <w:tblStyle w:val="Tramemoyenne1-Accent2"/>
        <w:tblW w:w="5000" w:type="pct"/>
        <w:tblLook w:val="04A0" w:firstRow="1" w:lastRow="0" w:firstColumn="1" w:lastColumn="0" w:noHBand="0" w:noVBand="1"/>
      </w:tblPr>
      <w:tblGrid>
        <w:gridCol w:w="1012"/>
        <w:gridCol w:w="2398"/>
        <w:gridCol w:w="1658"/>
        <w:gridCol w:w="4218"/>
      </w:tblGrid>
      <w:tr w:rsidR="00973958" w14:paraId="2B8E98F9" w14:textId="77777777" w:rsidTr="00973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352198EA" w14:textId="23E0BC2A" w:rsidR="00973958" w:rsidRDefault="00973958" w:rsidP="00973958">
            <w:pPr>
              <w:pStyle w:val="ITEA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Version</w:t>
            </w:r>
          </w:p>
        </w:tc>
        <w:tc>
          <w:tcPr>
            <w:tcW w:w="1291" w:type="pct"/>
          </w:tcPr>
          <w:p w14:paraId="64F40998" w14:textId="7F9F5E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Author(s)</w:t>
            </w:r>
          </w:p>
        </w:tc>
        <w:tc>
          <w:tcPr>
            <w:tcW w:w="893" w:type="pct"/>
          </w:tcPr>
          <w:p w14:paraId="0120FC17" w14:textId="1FFC9DB3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2271" w:type="pct"/>
          </w:tcPr>
          <w:p w14:paraId="6973B919" w14:textId="393AA3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Remarks</w:t>
            </w:r>
          </w:p>
        </w:tc>
      </w:tr>
      <w:tr w:rsidR="00973958" w14:paraId="46803D67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88F4CA5" w14:textId="2202731B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0.1.0</w:t>
            </w:r>
          </w:p>
        </w:tc>
        <w:tc>
          <w:tcPr>
            <w:tcW w:w="1291" w:type="pct"/>
          </w:tcPr>
          <w:p w14:paraId="4C7C14A8" w14:textId="65EB5A80" w:rsidR="004054F0" w:rsidRDefault="00E37CA1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Anne Monceaux</w:t>
            </w:r>
          </w:p>
        </w:tc>
        <w:tc>
          <w:tcPr>
            <w:tcW w:w="893" w:type="pct"/>
          </w:tcPr>
          <w:p w14:paraId="4F314C25" w14:textId="15C837E6" w:rsidR="00973958" w:rsidRDefault="00A60944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30-Dec-201</w:t>
            </w:r>
            <w:ins w:id="17" w:author="Etienne Juliot" w:date="2017-01-12T16:08:00Z">
              <w:r w:rsidR="00432B9D">
                <w:t>6</w:t>
              </w:r>
            </w:ins>
            <w:del w:id="18" w:author="Etienne Juliot" w:date="2017-01-12T16:08:00Z">
              <w:r w:rsidDel="00432B9D">
                <w:delText>5</w:delText>
              </w:r>
            </w:del>
          </w:p>
        </w:tc>
        <w:tc>
          <w:tcPr>
            <w:tcW w:w="2271" w:type="pct"/>
          </w:tcPr>
          <w:p w14:paraId="3142FC7C" w14:textId="6CC92ED9" w:rsidR="00973958" w:rsidRDefault="00A60944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Initial Release</w:t>
            </w:r>
          </w:p>
        </w:tc>
      </w:tr>
      <w:tr w:rsidR="00973958" w14:paraId="4D78228D" w14:textId="77777777" w:rsidTr="0097395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40C0751B" w14:textId="2247CBD9" w:rsidR="00973958" w:rsidRDefault="00432B9D" w:rsidP="00B0025C">
            <w:pPr>
              <w:pStyle w:val="ITEABodyText"/>
              <w:rPr>
                <w:lang w:eastAsia="en-US"/>
              </w:rPr>
            </w:pPr>
            <w:ins w:id="19" w:author="Etienne Juliot" w:date="2017-01-12T16:08:00Z">
              <w:r>
                <w:rPr>
                  <w:lang w:eastAsia="en-US"/>
                </w:rPr>
                <w:t>0.2.0</w:t>
              </w:r>
            </w:ins>
          </w:p>
        </w:tc>
        <w:tc>
          <w:tcPr>
            <w:tcW w:w="1291" w:type="pct"/>
          </w:tcPr>
          <w:p w14:paraId="32595ABC" w14:textId="376409D1" w:rsidR="00973958" w:rsidRDefault="00432B9D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ins w:id="20" w:author="Etienne Juliot" w:date="2017-01-12T16:08:00Z">
              <w:r>
                <w:rPr>
                  <w:lang w:eastAsia="en-US"/>
                </w:rPr>
                <w:t>Etienne Juliot</w:t>
              </w:r>
            </w:ins>
          </w:p>
        </w:tc>
        <w:tc>
          <w:tcPr>
            <w:tcW w:w="893" w:type="pct"/>
          </w:tcPr>
          <w:p w14:paraId="28FAB48B" w14:textId="13D9636E" w:rsidR="00973958" w:rsidRDefault="00432B9D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ins w:id="21" w:author="Etienne Juliot" w:date="2017-01-12T16:08:00Z">
              <w:r>
                <w:rPr>
                  <w:lang w:eastAsia="en-US"/>
                </w:rPr>
                <w:t>12-Janv-2017</w:t>
              </w:r>
            </w:ins>
          </w:p>
        </w:tc>
        <w:tc>
          <w:tcPr>
            <w:tcW w:w="2271" w:type="pct"/>
          </w:tcPr>
          <w:p w14:paraId="34ECEE98" w14:textId="7E96C52F" w:rsidR="00973958" w:rsidRDefault="00432B9D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ins w:id="22" w:author="Etienne Juliot" w:date="2017-01-12T16:08:00Z">
              <w:r>
                <w:rPr>
                  <w:lang w:eastAsia="en-US"/>
                </w:rPr>
                <w:t>Add Obeo’s input</w:t>
              </w:r>
            </w:ins>
          </w:p>
        </w:tc>
      </w:tr>
      <w:tr w:rsidR="00973958" w14:paraId="198A6668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4D25690" w14:textId="77777777" w:rsidR="00973958" w:rsidRDefault="00973958" w:rsidP="00B0025C">
            <w:pPr>
              <w:pStyle w:val="ITEABodyText"/>
              <w:rPr>
                <w:lang w:eastAsia="en-US"/>
              </w:rPr>
            </w:pPr>
          </w:p>
        </w:tc>
        <w:tc>
          <w:tcPr>
            <w:tcW w:w="1291" w:type="pct"/>
          </w:tcPr>
          <w:p w14:paraId="644FA15C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893" w:type="pct"/>
          </w:tcPr>
          <w:p w14:paraId="5DEE3876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271" w:type="pct"/>
          </w:tcPr>
          <w:p w14:paraId="16F8F23E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31F9AEB8" w14:textId="77777777" w:rsidR="00B0025C" w:rsidRPr="00B0025C" w:rsidRDefault="00B0025C" w:rsidP="00B0025C">
      <w:pPr>
        <w:pStyle w:val="ITEABodyText"/>
        <w:rPr>
          <w:lang w:eastAsia="en-US"/>
        </w:rPr>
      </w:pPr>
    </w:p>
    <w:p w14:paraId="4CC7469F" w14:textId="77777777" w:rsidR="00397912" w:rsidRPr="009301B2" w:rsidRDefault="00397912" w:rsidP="00FB4E97">
      <w:pPr>
        <w:pStyle w:val="ITEABodyText"/>
      </w:pPr>
      <w:r w:rsidRPr="009301B2">
        <w:rPr>
          <w:rFonts w:cs="Arial"/>
        </w:rPr>
        <w:br w:type="page"/>
      </w:r>
    </w:p>
    <w:p w14:paraId="13ED1635" w14:textId="77777777" w:rsidR="00781966" w:rsidRPr="00687E44" w:rsidRDefault="00781966" w:rsidP="00781966">
      <w:pPr>
        <w:pStyle w:val="ITEATableOfContent"/>
        <w:rPr>
          <w:lang w:val="en-GB"/>
        </w:rPr>
      </w:pPr>
      <w:bookmarkStart w:id="23" w:name="_Toc389043586"/>
      <w:bookmarkStart w:id="24" w:name="_Toc389569496"/>
      <w:bookmarkStart w:id="25" w:name="_Toc396999121"/>
      <w:bookmarkStart w:id="26" w:name="_Toc397002645"/>
      <w:bookmarkStart w:id="27" w:name="_Toc397002679"/>
      <w:bookmarkStart w:id="28" w:name="_Toc397003062"/>
      <w:bookmarkStart w:id="29" w:name="_Toc397004130"/>
      <w:bookmarkStart w:id="30" w:name="_Toc397005048"/>
      <w:r w:rsidRPr="00687E44">
        <w:rPr>
          <w:lang w:val="en-GB"/>
        </w:rPr>
        <w:lastRenderedPageBreak/>
        <w:t>Table of Contents</w:t>
      </w:r>
      <w:bookmarkEnd w:id="23"/>
      <w:bookmarkEnd w:id="24"/>
    </w:p>
    <w:p w14:paraId="69D1B4DE" w14:textId="77777777" w:rsidR="00EA4115" w:rsidRPr="00EA4115" w:rsidRDefault="0049173E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fr-FR"/>
        </w:rPr>
      </w:pPr>
      <w:r w:rsidRPr="009301B2">
        <w:fldChar w:fldCharType="begin"/>
      </w:r>
      <w:r w:rsidR="00781966" w:rsidRPr="009301B2">
        <w:instrText xml:space="preserve"> TOC \t "Heading 2 with numbering;2;Heading 3 with numbering;3;ITEA_Heading_0;1;ITEA_Heading_1;1;ITEA_Heading_2;2;ITEA_Heading_3;3;ITEA_Annex_Heading_1;1;ITEA_Heading_4;4"  \* MERGEFORMAT </w:instrText>
      </w:r>
      <w:r w:rsidRPr="009301B2">
        <w:fldChar w:fldCharType="separate"/>
      </w:r>
      <w:r w:rsidR="00EA4115" w:rsidRPr="00170AA6">
        <w:rPr>
          <w:noProof/>
        </w:rPr>
        <w:t>Document History</w:t>
      </w:r>
      <w:r w:rsidR="00EA4115">
        <w:rPr>
          <w:noProof/>
        </w:rPr>
        <w:tab/>
      </w:r>
      <w:r w:rsidR="00EA4115">
        <w:rPr>
          <w:noProof/>
        </w:rPr>
        <w:fldChar w:fldCharType="begin"/>
      </w:r>
      <w:r w:rsidR="00EA4115">
        <w:rPr>
          <w:noProof/>
        </w:rPr>
        <w:instrText xml:space="preserve"> PAGEREF _Toc471227724 \h </w:instrText>
      </w:r>
      <w:r w:rsidR="00EA4115">
        <w:rPr>
          <w:noProof/>
        </w:rPr>
      </w:r>
      <w:r w:rsidR="00EA4115">
        <w:rPr>
          <w:noProof/>
        </w:rPr>
        <w:fldChar w:fldCharType="separate"/>
      </w:r>
      <w:r w:rsidR="00EA4115">
        <w:rPr>
          <w:noProof/>
        </w:rPr>
        <w:t>3</w:t>
      </w:r>
      <w:r w:rsidR="00EA4115">
        <w:rPr>
          <w:noProof/>
        </w:rPr>
        <w:fldChar w:fldCharType="end"/>
      </w:r>
    </w:p>
    <w:p w14:paraId="2D149811" w14:textId="77777777" w:rsidR="00EA4115" w:rsidRPr="00EA4115" w:rsidRDefault="00EA4115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fr-FR"/>
        </w:rPr>
      </w:pPr>
      <w:r>
        <w:rPr>
          <w:noProof/>
        </w:rPr>
        <w:t>1.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_Toc471227725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1AA1D7" w14:textId="77777777" w:rsidR="00EA4115" w:rsidRPr="00EA4115" w:rsidRDefault="00EA4115">
      <w:pPr>
        <w:pStyle w:val="TM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fr-FR"/>
        </w:rPr>
      </w:pPr>
      <w:r w:rsidRPr="00170AA6">
        <w:rPr>
          <w:rFonts w:ascii="Times New Roman" w:hAnsi="Times New Roman"/>
          <w:snapToGrid w:val="0"/>
          <w:color w:val="000000"/>
          <w:spacing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>
        <w:t xml:space="preserve"> Role of the deliverable</w:t>
      </w:r>
      <w:r>
        <w:tab/>
      </w:r>
      <w:r>
        <w:fldChar w:fldCharType="begin"/>
      </w:r>
      <w:r>
        <w:instrText xml:space="preserve"> PAGEREF _Toc471227726 \h </w:instrText>
      </w:r>
      <w:r>
        <w:fldChar w:fldCharType="separate"/>
      </w:r>
      <w:r>
        <w:t>5</w:t>
      </w:r>
      <w:r>
        <w:fldChar w:fldCharType="end"/>
      </w:r>
    </w:p>
    <w:p w14:paraId="3ABF6A88" w14:textId="77777777" w:rsidR="00EA4115" w:rsidRPr="00EA4115" w:rsidRDefault="00EA4115">
      <w:pPr>
        <w:pStyle w:val="TM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fr-FR"/>
        </w:rPr>
      </w:pPr>
      <w:r w:rsidRPr="00170AA6">
        <w:rPr>
          <w:rFonts w:ascii="Times New Roman" w:hAnsi="Times New Roman"/>
          <w:snapToGrid w:val="0"/>
          <w:color w:val="000000"/>
          <w:spacing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1.2.</w:t>
      </w:r>
      <w:r>
        <w:t xml:space="preserve"> Relations to other tasks and documents</w:t>
      </w:r>
      <w:r>
        <w:tab/>
      </w:r>
      <w:r>
        <w:fldChar w:fldCharType="begin"/>
      </w:r>
      <w:r>
        <w:instrText xml:space="preserve"> PAGEREF _Toc471227727 \h </w:instrText>
      </w:r>
      <w:r>
        <w:fldChar w:fldCharType="separate"/>
      </w:r>
      <w:r>
        <w:t>5</w:t>
      </w:r>
      <w:r>
        <w:fldChar w:fldCharType="end"/>
      </w:r>
    </w:p>
    <w:p w14:paraId="5C66AA70" w14:textId="77777777" w:rsidR="00EA4115" w:rsidRPr="00EA4115" w:rsidRDefault="00EA4115">
      <w:pPr>
        <w:pStyle w:val="TM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fr-FR"/>
        </w:rPr>
      </w:pPr>
      <w:r w:rsidRPr="00170AA6">
        <w:rPr>
          <w:rFonts w:ascii="Times New Roman" w:hAnsi="Times New Roman"/>
          <w:snapToGrid w:val="0"/>
          <w:color w:val="000000"/>
          <w:spacing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1.3.</w:t>
      </w:r>
      <w:r>
        <w:t xml:space="preserve"> Terms, abbreviations and definitions</w:t>
      </w:r>
      <w:r>
        <w:tab/>
      </w:r>
      <w:r>
        <w:fldChar w:fldCharType="begin"/>
      </w:r>
      <w:r>
        <w:instrText xml:space="preserve"> PAGEREF _Toc471227728 \h </w:instrText>
      </w:r>
      <w:r>
        <w:fldChar w:fldCharType="separate"/>
      </w:r>
      <w:r>
        <w:t>5</w:t>
      </w:r>
      <w:r>
        <w:fldChar w:fldCharType="end"/>
      </w:r>
    </w:p>
    <w:p w14:paraId="69A56C04" w14:textId="77777777" w:rsidR="00EA4115" w:rsidRPr="00EA4115" w:rsidRDefault="00EA4115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fr-FR"/>
        </w:rPr>
      </w:pPr>
      <w:r>
        <w:rPr>
          <w:noProof/>
        </w:rPr>
        <w:t>2. Dissemination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_Toc471227729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2DD3C9" w14:textId="77777777" w:rsidR="00EA4115" w:rsidRPr="00EA4115" w:rsidRDefault="00EA4115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fr-FR"/>
        </w:rPr>
      </w:pPr>
      <w:r>
        <w:rPr>
          <w:noProof/>
        </w:rPr>
        <w:t>3. Business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_Toc471227730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2282F0" w14:textId="77777777" w:rsidR="00EA4115" w:rsidRPr="00EA4115" w:rsidRDefault="00EA4115">
      <w:pPr>
        <w:pStyle w:val="TM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fr-FR"/>
        </w:rPr>
      </w:pPr>
      <w:r w:rsidRPr="00170AA6">
        <w:rPr>
          <w:rFonts w:ascii="Times New Roman" w:hAnsi="Times New Roman"/>
          <w:snapToGrid w:val="0"/>
          <w:color w:val="000000"/>
          <w:spacing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</w:t>
      </w:r>
      <w:r>
        <w:t xml:space="preserve"> Key Stakeholders</w:t>
      </w:r>
      <w:r>
        <w:tab/>
      </w:r>
      <w:r>
        <w:fldChar w:fldCharType="begin"/>
      </w:r>
      <w:r>
        <w:instrText xml:space="preserve"> PAGEREF _Toc471227731 \h </w:instrText>
      </w:r>
      <w:r>
        <w:fldChar w:fldCharType="separate"/>
      </w:r>
      <w:r>
        <w:t>7</w:t>
      </w:r>
      <w:r>
        <w:fldChar w:fldCharType="end"/>
      </w:r>
    </w:p>
    <w:p w14:paraId="1605FE84" w14:textId="77777777" w:rsidR="00EA4115" w:rsidRPr="00EA4115" w:rsidRDefault="00EA4115">
      <w:pPr>
        <w:pStyle w:val="TM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fr-FR"/>
        </w:rPr>
      </w:pPr>
      <w:r w:rsidRPr="00170AA6">
        <w:rPr>
          <w:rFonts w:ascii="Times New Roman" w:hAnsi="Times New Roman"/>
          <w:snapToGrid w:val="0"/>
          <w:color w:val="000000"/>
          <w:spacing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</w:t>
      </w:r>
      <w:r>
        <w:t xml:space="preserve"> Key exploitable outcome of the project</w:t>
      </w:r>
      <w:r>
        <w:tab/>
      </w:r>
      <w:r>
        <w:fldChar w:fldCharType="begin"/>
      </w:r>
      <w:r>
        <w:instrText xml:space="preserve"> PAGEREF _Toc471227732 \h </w:instrText>
      </w:r>
      <w:r>
        <w:fldChar w:fldCharType="separate"/>
      </w:r>
      <w:r>
        <w:t>7</w:t>
      </w:r>
      <w:r>
        <w:fldChar w:fldCharType="end"/>
      </w:r>
    </w:p>
    <w:p w14:paraId="7F01D2CF" w14:textId="77777777" w:rsidR="00EA4115" w:rsidRPr="00EA4115" w:rsidRDefault="00EA4115">
      <w:pPr>
        <w:pStyle w:val="TM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fr-FR"/>
        </w:rPr>
      </w:pPr>
      <w:r w:rsidRPr="00170AA6">
        <w:rPr>
          <w:rFonts w:ascii="Times New Roman" w:hAnsi="Times New Roman"/>
          <w:snapToGrid w:val="0"/>
          <w:color w:val="000000"/>
          <w:spacing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3.3.</w:t>
      </w:r>
      <w:r>
        <w:t xml:space="preserve"> Potential customers</w:t>
      </w:r>
      <w:r>
        <w:tab/>
      </w:r>
      <w:r>
        <w:fldChar w:fldCharType="begin"/>
      </w:r>
      <w:r>
        <w:instrText xml:space="preserve"> PAGEREF _Toc471227733 \h </w:instrText>
      </w:r>
      <w:r>
        <w:fldChar w:fldCharType="separate"/>
      </w:r>
      <w:r>
        <w:t>8</w:t>
      </w:r>
      <w:r>
        <w:fldChar w:fldCharType="end"/>
      </w:r>
    </w:p>
    <w:p w14:paraId="04014CA2" w14:textId="77777777" w:rsidR="00EA4115" w:rsidRPr="00EA4115" w:rsidRDefault="00EA4115">
      <w:pPr>
        <w:pStyle w:val="TM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fr-FR"/>
        </w:rPr>
      </w:pPr>
      <w:r w:rsidRPr="00170AA6">
        <w:rPr>
          <w:rFonts w:ascii="Times New Roman" w:hAnsi="Times New Roman"/>
          <w:snapToGrid w:val="0"/>
          <w:color w:val="000000"/>
          <w:spacing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3.4.</w:t>
      </w:r>
      <w:r>
        <w:t xml:space="preserve"> End users</w:t>
      </w:r>
      <w:r>
        <w:tab/>
      </w:r>
      <w:r>
        <w:fldChar w:fldCharType="begin"/>
      </w:r>
      <w:r>
        <w:instrText xml:space="preserve"> PAGEREF _Toc471227734 \h </w:instrText>
      </w:r>
      <w:r>
        <w:fldChar w:fldCharType="separate"/>
      </w:r>
      <w:r>
        <w:t>9</w:t>
      </w:r>
      <w:r>
        <w:fldChar w:fldCharType="end"/>
      </w:r>
    </w:p>
    <w:p w14:paraId="40E598E0" w14:textId="77777777" w:rsidR="00EA4115" w:rsidRPr="00EA4115" w:rsidRDefault="00EA4115">
      <w:pPr>
        <w:pStyle w:val="TM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fr-FR"/>
        </w:rPr>
      </w:pPr>
      <w:r w:rsidRPr="00170AA6">
        <w:rPr>
          <w:rFonts w:ascii="Times New Roman" w:hAnsi="Times New Roman"/>
          <w:snapToGrid w:val="0"/>
          <w:color w:val="000000"/>
          <w:spacing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3.5.</w:t>
      </w:r>
      <w:r>
        <w:t xml:space="preserve"> Commercial companies</w:t>
      </w:r>
      <w:r>
        <w:tab/>
      </w:r>
      <w:r>
        <w:fldChar w:fldCharType="begin"/>
      </w:r>
      <w:r>
        <w:instrText xml:space="preserve"> PAGEREF _Toc471227735 \h </w:instrText>
      </w:r>
      <w:r>
        <w:fldChar w:fldCharType="separate"/>
      </w:r>
      <w:r>
        <w:t>10</w:t>
      </w:r>
      <w:r>
        <w:fldChar w:fldCharType="end"/>
      </w:r>
    </w:p>
    <w:p w14:paraId="4326A1CA" w14:textId="77777777" w:rsidR="00EA4115" w:rsidRPr="00EA4115" w:rsidRDefault="00EA4115">
      <w:pPr>
        <w:pStyle w:val="TM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fr-FR"/>
        </w:rPr>
      </w:pPr>
      <w:r w:rsidRPr="00170AA6">
        <w:rPr>
          <w:rFonts w:ascii="Times New Roman" w:hAnsi="Times New Roman"/>
          <w:snapToGrid w:val="0"/>
          <w:color w:val="000000"/>
          <w:spacing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3.6.</w:t>
      </w:r>
      <w:r>
        <w:t xml:space="preserve"> Research organisms</w:t>
      </w:r>
      <w:r>
        <w:tab/>
      </w:r>
      <w:r>
        <w:fldChar w:fldCharType="begin"/>
      </w:r>
      <w:r>
        <w:instrText xml:space="preserve"> PAGEREF _Toc471227736 \h </w:instrText>
      </w:r>
      <w:r>
        <w:fldChar w:fldCharType="separate"/>
      </w:r>
      <w:r>
        <w:t>11</w:t>
      </w:r>
      <w:r>
        <w:fldChar w:fldCharType="end"/>
      </w:r>
    </w:p>
    <w:p w14:paraId="3C19A91C" w14:textId="77777777" w:rsidR="00EA4115" w:rsidRPr="00EA4115" w:rsidRDefault="00EA4115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fr-FR"/>
        </w:rPr>
      </w:pPr>
      <w:r>
        <w:rPr>
          <w:noProof/>
        </w:rPr>
        <w:t>4. Pathway to exploitation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_Toc471227737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F797223" w14:textId="77777777" w:rsidR="00EA4115" w:rsidRPr="00EA4115" w:rsidRDefault="00EA4115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fr-FR"/>
        </w:rPr>
      </w:pPr>
      <w:r>
        <w:rPr>
          <w:noProof/>
        </w:rPr>
        <w:t>5. Exploitation &amp; marketing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_Toc471227738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11C6FD3" w14:textId="77777777" w:rsidR="00EA4115" w:rsidRPr="00EA4115" w:rsidRDefault="00EA4115">
      <w:pPr>
        <w:pStyle w:val="TM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fr-FR"/>
        </w:rPr>
      </w:pPr>
      <w:r w:rsidRPr="00170AA6">
        <w:rPr>
          <w:rFonts w:ascii="Times New Roman" w:hAnsi="Times New Roman"/>
          <w:snapToGrid w:val="0"/>
          <w:color w:val="000000"/>
          <w:spacing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5.1.</w:t>
      </w:r>
      <w:r>
        <w:t xml:space="preserve"> Distribution channels</w:t>
      </w:r>
      <w:r>
        <w:tab/>
      </w:r>
      <w:r>
        <w:fldChar w:fldCharType="begin"/>
      </w:r>
      <w:r>
        <w:instrText xml:space="preserve"> PAGEREF _Toc471227739 \h </w:instrText>
      </w:r>
      <w:r>
        <w:fldChar w:fldCharType="separate"/>
      </w:r>
      <w:r>
        <w:t>14</w:t>
      </w:r>
      <w:r>
        <w:fldChar w:fldCharType="end"/>
      </w:r>
    </w:p>
    <w:p w14:paraId="2AFAB397" w14:textId="77777777" w:rsidR="00EA4115" w:rsidRPr="00EA4115" w:rsidRDefault="00EA4115">
      <w:pPr>
        <w:pStyle w:val="TM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fr-FR"/>
        </w:rPr>
      </w:pPr>
      <w:r w:rsidRPr="00170AA6">
        <w:rPr>
          <w:rFonts w:ascii="Times New Roman" w:hAnsi="Times New Roman"/>
          <w:snapToGrid w:val="0"/>
          <w:color w:val="000000"/>
          <w:spacing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5.2.</w:t>
      </w:r>
      <w:r>
        <w:t xml:space="preserve"> Pricing models</w:t>
      </w:r>
      <w:r>
        <w:tab/>
      </w:r>
      <w:r>
        <w:fldChar w:fldCharType="begin"/>
      </w:r>
      <w:r>
        <w:instrText xml:space="preserve"> PAGEREF _Toc471227740 \h </w:instrText>
      </w:r>
      <w:r>
        <w:fldChar w:fldCharType="separate"/>
      </w:r>
      <w:r>
        <w:t>14</w:t>
      </w:r>
      <w:r>
        <w:fldChar w:fldCharType="end"/>
      </w:r>
    </w:p>
    <w:p w14:paraId="6EC87BB3" w14:textId="77777777" w:rsidR="00EA4115" w:rsidRPr="00EA4115" w:rsidRDefault="00EA4115">
      <w:pPr>
        <w:pStyle w:val="TM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fr-FR"/>
        </w:rPr>
      </w:pPr>
      <w:r w:rsidRPr="00170AA6">
        <w:rPr>
          <w:rFonts w:ascii="Times New Roman" w:hAnsi="Times New Roman"/>
          <w:snapToGrid w:val="0"/>
          <w:color w:val="000000"/>
          <w:spacing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5.3.</w:t>
      </w:r>
      <w:r>
        <w:t xml:space="preserve"> Marketing Strategy</w:t>
      </w:r>
      <w:r>
        <w:tab/>
      </w:r>
      <w:r>
        <w:fldChar w:fldCharType="begin"/>
      </w:r>
      <w:r>
        <w:instrText xml:space="preserve"> PAGEREF _Toc471227741 \h </w:instrText>
      </w:r>
      <w:r>
        <w:fldChar w:fldCharType="separate"/>
      </w:r>
      <w:r>
        <w:t>14</w:t>
      </w:r>
      <w:r>
        <w:fldChar w:fldCharType="end"/>
      </w:r>
    </w:p>
    <w:p w14:paraId="1C3E65AF" w14:textId="77777777" w:rsidR="00EA4115" w:rsidRDefault="00EA4115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fr-FR" w:eastAsia="fr-FR"/>
        </w:rPr>
      </w:pPr>
      <w:r>
        <w:rPr>
          <w:noProof/>
        </w:rPr>
        <w:t>6. 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_Toc471227742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0CFB461" w14:textId="77777777" w:rsidR="00EA4115" w:rsidRDefault="00EA4115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fr-FR" w:eastAsia="fr-FR"/>
        </w:rPr>
      </w:pPr>
      <w:r>
        <w:rPr>
          <w:noProof/>
        </w:rPr>
        <w:t>7.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_Toc471227743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B47C3DB" w14:textId="77777777" w:rsidR="00EA4115" w:rsidRDefault="00EA4115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fr-FR" w:eastAsia="fr-FR"/>
        </w:rPr>
      </w:pPr>
      <w:r>
        <w:rPr>
          <w:noProof/>
        </w:rPr>
        <w:t>8. Appendixes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_Toc471227744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B31817F" w14:textId="77777777" w:rsidR="00EA4115" w:rsidRDefault="00EA4115">
      <w:pPr>
        <w:pStyle w:val="TM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fr-FR" w:eastAsia="fr-FR"/>
        </w:rPr>
      </w:pPr>
      <w:r>
        <w:rPr>
          <w:lang w:eastAsia="en-US"/>
        </w:rPr>
        <w:t>Appendix 1 –</w:t>
      </w:r>
      <w:r>
        <w:tab/>
      </w:r>
      <w:r>
        <w:fldChar w:fldCharType="begin"/>
      </w:r>
      <w:r>
        <w:instrText xml:space="preserve"> PAGEREF _Toc471227745 \h </w:instrText>
      </w:r>
      <w:r>
        <w:fldChar w:fldCharType="separate"/>
      </w:r>
      <w:r>
        <w:t>17</w:t>
      </w:r>
      <w:r>
        <w:fldChar w:fldCharType="end"/>
      </w:r>
    </w:p>
    <w:p w14:paraId="7238C7B8" w14:textId="3EB2552A" w:rsidR="00973958" w:rsidRDefault="0049173E" w:rsidP="00781966">
      <w:pPr>
        <w:pStyle w:val="ITEAHeading1"/>
      </w:pPr>
      <w:r w:rsidRPr="009301B2">
        <w:lastRenderedPageBreak/>
        <w:fldChar w:fldCharType="end"/>
      </w:r>
      <w:bookmarkStart w:id="31" w:name="_Toc471227725"/>
      <w:bookmarkEnd w:id="25"/>
      <w:bookmarkEnd w:id="26"/>
      <w:bookmarkEnd w:id="27"/>
      <w:bookmarkEnd w:id="28"/>
      <w:bookmarkEnd w:id="29"/>
      <w:bookmarkEnd w:id="30"/>
      <w:r w:rsidR="00973958">
        <w:t>Introduction</w:t>
      </w:r>
      <w:bookmarkEnd w:id="31"/>
    </w:p>
    <w:p w14:paraId="5A79F649" w14:textId="1509901A" w:rsidR="00973958" w:rsidRDefault="00973958" w:rsidP="009D76D9">
      <w:pPr>
        <w:pStyle w:val="ITEAHeading2"/>
      </w:pPr>
      <w:bookmarkStart w:id="32" w:name="_Toc471227726"/>
      <w:r w:rsidRPr="00973958">
        <w:t>Role of the deliverable</w:t>
      </w:r>
      <w:bookmarkEnd w:id="32"/>
    </w:p>
    <w:p w14:paraId="5F22F53B" w14:textId="77777777" w:rsidR="00E37CA1" w:rsidRPr="005B7472" w:rsidRDefault="00E37CA1" w:rsidP="00E37CA1">
      <w:pPr>
        <w:spacing w:line="276" w:lineRule="auto"/>
        <w:jc w:val="both"/>
        <w:rPr>
          <w:lang w:val="en-US"/>
        </w:rPr>
      </w:pPr>
      <w:r w:rsidRPr="005B7472">
        <w:rPr>
          <w:lang w:val="en-US"/>
        </w:rPr>
        <w:t>The Exploitation Plan shall enable the members of the ModelWriter consortium to envisage the exploitation phase in a realistic and practical way by analyzing all aspects of the potential exploitation and commercialization of the project results.</w:t>
      </w:r>
    </w:p>
    <w:p w14:paraId="5B26C514" w14:textId="77777777" w:rsidR="00E37CA1" w:rsidRDefault="00E37CA1" w:rsidP="00E37CA1">
      <w:pPr>
        <w:spacing w:line="276" w:lineRule="auto"/>
        <w:jc w:val="both"/>
        <w:rPr>
          <w:lang w:val="en-US"/>
        </w:rPr>
      </w:pPr>
    </w:p>
    <w:p w14:paraId="796378A3" w14:textId="77777777" w:rsidR="00E37CA1" w:rsidRDefault="00E37CA1" w:rsidP="00E37CA1">
      <w:pPr>
        <w:spacing w:line="276" w:lineRule="auto"/>
        <w:jc w:val="both"/>
        <w:rPr>
          <w:lang w:val="en-US"/>
        </w:rPr>
      </w:pPr>
      <w:r w:rsidRPr="005B7472">
        <w:rPr>
          <w:lang w:val="en-US"/>
        </w:rPr>
        <w:t>End Users will provide analysis of ROI of ModelWriter for targeting the good price and the optimal commercial offer. This task will explore ModelWriter financial feasibility with two different alternatives:</w:t>
      </w:r>
    </w:p>
    <w:p w14:paraId="249CB5DA" w14:textId="77777777" w:rsidR="00A60944" w:rsidRPr="005B7472" w:rsidRDefault="00A60944" w:rsidP="00E37CA1">
      <w:pPr>
        <w:spacing w:line="276" w:lineRule="auto"/>
        <w:jc w:val="both"/>
        <w:rPr>
          <w:lang w:val="en-US"/>
        </w:rPr>
      </w:pPr>
    </w:p>
    <w:p w14:paraId="78180663" w14:textId="77777777" w:rsidR="00E37CA1" w:rsidRPr="005B7472" w:rsidRDefault="00E37CA1" w:rsidP="000018ED">
      <w:pPr>
        <w:pStyle w:val="Paragraphedeliste"/>
        <w:numPr>
          <w:ilvl w:val="0"/>
          <w:numId w:val="27"/>
        </w:numPr>
        <w:spacing w:line="276" w:lineRule="auto"/>
        <w:rPr>
          <w:lang w:val="en-US"/>
        </w:rPr>
      </w:pPr>
      <w:r w:rsidRPr="005B7472">
        <w:rPr>
          <w:lang w:val="en-US"/>
        </w:rPr>
        <w:t>among existing companies</w:t>
      </w:r>
    </w:p>
    <w:p w14:paraId="0E9C9396" w14:textId="48B7E03E" w:rsidR="009D76D9" w:rsidRPr="00E37CA1" w:rsidRDefault="00E37CA1" w:rsidP="000018ED">
      <w:pPr>
        <w:pStyle w:val="Paragraphedeliste"/>
        <w:numPr>
          <w:ilvl w:val="0"/>
          <w:numId w:val="27"/>
        </w:numPr>
        <w:spacing w:line="276" w:lineRule="auto"/>
        <w:rPr>
          <w:lang w:val="en-US"/>
        </w:rPr>
      </w:pPr>
      <w:r w:rsidRPr="005B7472">
        <w:rPr>
          <w:lang w:val="en-US"/>
        </w:rPr>
        <w:t>as an independent entity</w:t>
      </w:r>
      <w:r w:rsidRPr="005B7472">
        <w:t xml:space="preserve"> </w:t>
      </w:r>
    </w:p>
    <w:p w14:paraId="27D68FF3" w14:textId="31D9A72D" w:rsidR="009D76D9" w:rsidRDefault="00E37CA1" w:rsidP="009D76D9">
      <w:pPr>
        <w:pStyle w:val="ITEAHeading2"/>
      </w:pPr>
      <w:bookmarkStart w:id="33" w:name="_Toc471227727"/>
      <w:r>
        <w:t>Relation</w:t>
      </w:r>
      <w:r w:rsidR="00F3125F">
        <w:t>s</w:t>
      </w:r>
      <w:r>
        <w:t xml:space="preserve"> to other tasks and documents</w:t>
      </w:r>
      <w:bookmarkEnd w:id="33"/>
    </w:p>
    <w:p w14:paraId="70EC9B5D" w14:textId="312E1D21" w:rsidR="00E37CA1" w:rsidRDefault="00E37CA1" w:rsidP="00E37CA1">
      <w:pPr>
        <w:spacing w:line="276" w:lineRule="auto"/>
        <w:jc w:val="both"/>
      </w:pPr>
      <w:r>
        <w:t>This document is connected to sever</w:t>
      </w:r>
      <w:r w:rsidR="00FA4DF5">
        <w:t>al other tasks and deliverables:</w:t>
      </w:r>
    </w:p>
    <w:p w14:paraId="2D04EE13" w14:textId="77777777" w:rsidR="00FA4DF5" w:rsidRDefault="00FA4DF5" w:rsidP="00E37CA1">
      <w:pPr>
        <w:spacing w:line="276" w:lineRule="auto"/>
        <w:jc w:val="both"/>
      </w:pPr>
    </w:p>
    <w:p w14:paraId="401143B5" w14:textId="77777777" w:rsidR="00E37CA1" w:rsidRDefault="00E37CA1" w:rsidP="000018ED">
      <w:pPr>
        <w:pStyle w:val="Paragraphedeliste"/>
        <w:numPr>
          <w:ilvl w:val="0"/>
          <w:numId w:val="28"/>
        </w:numPr>
        <w:spacing w:line="276" w:lineRule="auto"/>
      </w:pPr>
      <w:r>
        <w:t>ModelWriter FPP includes a Market &amp; Business section with the initial state of art regarding the current trends and market, market opportunities, and a consolidated catalogue of exploitation potentials to be assessed and review periodically as the project progresses.</w:t>
      </w:r>
    </w:p>
    <w:p w14:paraId="715F5995" w14:textId="77777777" w:rsidR="00E37CA1" w:rsidRDefault="00E37CA1" w:rsidP="00E37CA1">
      <w:pPr>
        <w:pStyle w:val="Paragraphedeliste"/>
        <w:spacing w:line="276" w:lineRule="auto"/>
        <w:ind w:left="360"/>
      </w:pPr>
    </w:p>
    <w:p w14:paraId="71FC995E" w14:textId="37C9CC14" w:rsidR="00E37CA1" w:rsidRDefault="00E37CA1" w:rsidP="000018ED">
      <w:pPr>
        <w:pStyle w:val="Paragraphedeliste"/>
        <w:numPr>
          <w:ilvl w:val="0"/>
          <w:numId w:val="28"/>
        </w:numPr>
        <w:spacing w:line="276" w:lineRule="auto"/>
      </w:pPr>
      <w:r>
        <w:t>Dissemination plan D7.1 ensure</w:t>
      </w:r>
      <w:r w:rsidR="00FA4DF5">
        <w:t>s</w:t>
      </w:r>
      <w:r>
        <w:t xml:space="preserve"> that the knowledge developed within the project continues to exist beyond the life of the project, and is made accessible and usable to other parties in research and industry.</w:t>
      </w:r>
    </w:p>
    <w:p w14:paraId="32745D60" w14:textId="77777777" w:rsidR="00E37CA1" w:rsidRPr="00322C33" w:rsidRDefault="00E37CA1" w:rsidP="00E37CA1">
      <w:pPr>
        <w:pStyle w:val="Paragraphedeliste"/>
        <w:rPr>
          <w:lang w:val="en-US"/>
        </w:rPr>
      </w:pPr>
    </w:p>
    <w:p w14:paraId="352EE7F8" w14:textId="1CC59DA0" w:rsidR="00E37CA1" w:rsidRDefault="00E37CA1" w:rsidP="000018ED">
      <w:pPr>
        <w:pStyle w:val="Corpsdetexte"/>
        <w:widowControl w:val="0"/>
        <w:numPr>
          <w:ilvl w:val="0"/>
          <w:numId w:val="28"/>
        </w:numPr>
        <w:suppressAutoHyphens/>
        <w:spacing w:after="120" w:line="240" w:lineRule="auto"/>
        <w:jc w:val="both"/>
      </w:pPr>
      <w:r>
        <w:t xml:space="preserve">D7.5.1 will </w:t>
      </w:r>
      <w:r w:rsidR="00FA4DF5">
        <w:t>report</w:t>
      </w:r>
      <w:r>
        <w:t xml:space="preserve"> a technical-oriented talk about the principles and benefits of the ModelWriter-ITEA approach and tooling (OBEO)</w:t>
      </w:r>
    </w:p>
    <w:p w14:paraId="6385E27E" w14:textId="07950ADD" w:rsidR="00E37CA1" w:rsidRPr="004F69BA" w:rsidRDefault="00E37CA1" w:rsidP="000018ED">
      <w:pPr>
        <w:pStyle w:val="Corpsdetexte"/>
        <w:widowControl w:val="0"/>
        <w:numPr>
          <w:ilvl w:val="0"/>
          <w:numId w:val="28"/>
        </w:numPr>
        <w:suppressAutoHyphens/>
        <w:spacing w:after="120" w:line="240" w:lineRule="auto"/>
        <w:jc w:val="both"/>
      </w:pPr>
      <w:r>
        <w:t xml:space="preserve">D7.5.2 will </w:t>
      </w:r>
      <w:r w:rsidR="00FA4DF5">
        <w:t>report</w:t>
      </w:r>
      <w:r>
        <w:t xml:space="preserve"> a research-oriented talk about the principles and benefits of the ModelWriter-ITEA approach and tooling (UNIT)</w:t>
      </w:r>
    </w:p>
    <w:p w14:paraId="0D217066" w14:textId="560AA1C3" w:rsidR="00880589" w:rsidRDefault="00880589" w:rsidP="00E37CA1">
      <w:pPr>
        <w:pStyle w:val="ITEABodyText"/>
      </w:pPr>
    </w:p>
    <w:p w14:paraId="56E1C1A9" w14:textId="1525F100" w:rsidR="00880589" w:rsidRPr="00740AA8" w:rsidRDefault="00880589" w:rsidP="00740AA8">
      <w:pPr>
        <w:pStyle w:val="ITEAHeading2"/>
      </w:pPr>
      <w:bookmarkStart w:id="34" w:name="_Toc471227728"/>
      <w:r w:rsidRPr="00740AA8">
        <w:t>Terms, abbreviations and definitions</w:t>
      </w:r>
      <w:bookmarkEnd w:id="34"/>
    </w:p>
    <w:tbl>
      <w:tblPr>
        <w:tblStyle w:val="Tramemoyenne1-Accent2"/>
        <w:tblW w:w="0" w:type="auto"/>
        <w:tblLook w:val="04A0" w:firstRow="1" w:lastRow="0" w:firstColumn="1" w:lastColumn="0" w:noHBand="0" w:noVBand="1"/>
      </w:tblPr>
      <w:tblGrid>
        <w:gridCol w:w="1490"/>
        <w:gridCol w:w="7630"/>
      </w:tblGrid>
      <w:tr w:rsidR="00DF14E8" w14:paraId="063DFD77" w14:textId="77777777" w:rsidTr="007E3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15147B4E" w14:textId="249EE3F2" w:rsidR="00DF14E8" w:rsidRDefault="00DF14E8" w:rsidP="00880589">
            <w:pPr>
              <w:pStyle w:val="ITEABodyText"/>
            </w:pPr>
            <w:r w:rsidRPr="00DF14E8">
              <w:t>Abbreviation</w:t>
            </w:r>
          </w:p>
        </w:tc>
        <w:tc>
          <w:tcPr>
            <w:tcW w:w="7630" w:type="dxa"/>
          </w:tcPr>
          <w:p w14:paraId="4DCB2B03" w14:textId="572B1CF7" w:rsidR="00DF14E8" w:rsidRDefault="00DF14E8" w:rsidP="00880589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Definition</w:t>
            </w:r>
          </w:p>
        </w:tc>
      </w:tr>
      <w:tr w:rsidR="00F3125F" w14:paraId="358CE529" w14:textId="77777777" w:rsidTr="007E36F3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7FA8A9DF" w14:textId="2BF9D8C5" w:rsidR="00F3125F" w:rsidRDefault="00F3125F" w:rsidP="00880589">
            <w:pPr>
              <w:pStyle w:val="ITEABodyText"/>
              <w:rPr>
                <w:color w:val="000000"/>
              </w:rPr>
            </w:pPr>
            <w:r w:rsidRPr="00A86A03">
              <w:rPr>
                <w:color w:val="000000"/>
              </w:rPr>
              <w:t>UC</w:t>
            </w:r>
          </w:p>
        </w:tc>
        <w:tc>
          <w:tcPr>
            <w:tcW w:w="7630" w:type="dxa"/>
          </w:tcPr>
          <w:p w14:paraId="0489CD12" w14:textId="2AFDBEE8" w:rsidR="00F3125F" w:rsidRDefault="00F3125F" w:rsidP="0088058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 Case</w:t>
            </w:r>
          </w:p>
        </w:tc>
      </w:tr>
      <w:tr w:rsidR="00F3125F" w14:paraId="2FBDCA5C" w14:textId="77777777" w:rsidTr="007E36F3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76938A7F" w14:textId="51664460" w:rsidR="00F3125F" w:rsidRDefault="00F3125F" w:rsidP="00880589">
            <w:pPr>
              <w:pStyle w:val="ITEABodyText"/>
            </w:pPr>
            <w:r>
              <w:rPr>
                <w:color w:val="000000"/>
              </w:rPr>
              <w:t>MW</w:t>
            </w:r>
          </w:p>
        </w:tc>
        <w:tc>
          <w:tcPr>
            <w:tcW w:w="7630" w:type="dxa"/>
          </w:tcPr>
          <w:p w14:paraId="15351044" w14:textId="40DB9739" w:rsidR="00F3125F" w:rsidRDefault="00F3125F" w:rsidP="0088058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ModelWriter</w:t>
            </w:r>
          </w:p>
        </w:tc>
      </w:tr>
      <w:tr w:rsidR="00F3125F" w14:paraId="5B5DB1CB" w14:textId="77777777" w:rsidTr="007E36F3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43632FC0" w14:textId="1D61AB7D" w:rsidR="00F3125F" w:rsidRDefault="00F3125F" w:rsidP="00DF14E8">
            <w:pPr>
              <w:pStyle w:val="ITEABodyText"/>
              <w:rPr>
                <w:color w:val="000000"/>
              </w:rPr>
            </w:pPr>
            <w:r>
              <w:rPr>
                <w:color w:val="000000"/>
              </w:rPr>
              <w:t>WP</w:t>
            </w:r>
          </w:p>
        </w:tc>
        <w:tc>
          <w:tcPr>
            <w:tcW w:w="7630" w:type="dxa"/>
          </w:tcPr>
          <w:p w14:paraId="4F2BB8CF" w14:textId="656B4623" w:rsidR="00F3125F" w:rsidRDefault="00F3125F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Package</w:t>
            </w:r>
          </w:p>
        </w:tc>
      </w:tr>
    </w:tbl>
    <w:p w14:paraId="3B28FAA6" w14:textId="77777777" w:rsidR="00880589" w:rsidRPr="00880589" w:rsidRDefault="00880589" w:rsidP="00880589">
      <w:pPr>
        <w:pStyle w:val="ITEABodyText"/>
      </w:pPr>
    </w:p>
    <w:p w14:paraId="381CAD4E" w14:textId="06E9605A" w:rsidR="00F078D5" w:rsidRDefault="00F078D5" w:rsidP="00781966">
      <w:pPr>
        <w:pStyle w:val="ITEAHeading1"/>
      </w:pPr>
      <w:bookmarkStart w:id="35" w:name="_Toc471227729"/>
      <w:r>
        <w:lastRenderedPageBreak/>
        <w:t>Dissemination</w:t>
      </w:r>
      <w:bookmarkEnd w:id="35"/>
    </w:p>
    <w:p w14:paraId="5B516A15" w14:textId="6D60C377" w:rsidR="00F078D5" w:rsidRDefault="00A60944" w:rsidP="00F078D5">
      <w:pPr>
        <w:pStyle w:val="ITEABodyText"/>
        <w:rPr>
          <w:lang w:eastAsia="en-US"/>
        </w:rPr>
      </w:pPr>
      <w:r>
        <w:rPr>
          <w:lang w:eastAsia="en-US"/>
        </w:rPr>
        <w:t>Follow-up</w:t>
      </w:r>
      <w:r w:rsidR="00F078D5">
        <w:rPr>
          <w:lang w:eastAsia="en-US"/>
        </w:rPr>
        <w:t xml:space="preserve"> of first D7.1.1 document</w:t>
      </w:r>
      <w:r>
        <w:rPr>
          <w:lang w:eastAsia="en-US"/>
        </w:rPr>
        <w:t xml:space="preserve"> </w:t>
      </w:r>
      <w:r w:rsidR="00F078D5">
        <w:rPr>
          <w:lang w:eastAsia="en-US"/>
        </w:rPr>
        <w:t>w</w:t>
      </w:r>
      <w:r w:rsidR="00853CDB">
        <w:rPr>
          <w:lang w:eastAsia="en-US"/>
        </w:rPr>
        <w:t>here we will list references to</w:t>
      </w:r>
      <w:r w:rsidR="00F078D5">
        <w:rPr>
          <w:lang w:eastAsia="en-US"/>
        </w:rPr>
        <w:t>:</w:t>
      </w:r>
    </w:p>
    <w:p w14:paraId="2BDFC020" w14:textId="1B49F88A" w:rsidR="00F078D5" w:rsidRDefault="00F078D5" w:rsidP="00F078D5">
      <w:pPr>
        <w:pStyle w:val="ITEABodyText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public presentations of the project</w:t>
      </w:r>
    </w:p>
    <w:p w14:paraId="7FD08F1C" w14:textId="4D892C2A" w:rsidR="00F078D5" w:rsidRDefault="00F078D5" w:rsidP="00F078D5">
      <w:pPr>
        <w:pStyle w:val="ITEABodyText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any research paper or poster</w:t>
      </w:r>
    </w:p>
    <w:p w14:paraId="22701DF4" w14:textId="3F6321B2" w:rsidR="00F078D5" w:rsidRDefault="00F078D5" w:rsidP="00F078D5">
      <w:pPr>
        <w:pStyle w:val="ITEABodyText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any release of plugins or tools publicly available</w:t>
      </w:r>
    </w:p>
    <w:p w14:paraId="5910779D" w14:textId="2438CEEB" w:rsidR="00F078D5" w:rsidRPr="00F078D5" w:rsidRDefault="00F078D5" w:rsidP="00F078D5">
      <w:pPr>
        <w:pStyle w:val="ITEABodyText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links to videos</w:t>
      </w:r>
    </w:p>
    <w:p w14:paraId="033D0505" w14:textId="7301268B" w:rsidR="00397912" w:rsidRPr="009301B2" w:rsidRDefault="007E36F3" w:rsidP="00781966">
      <w:pPr>
        <w:pStyle w:val="ITEAHeading1"/>
      </w:pPr>
      <w:bookmarkStart w:id="36" w:name="_Toc471227730"/>
      <w:r>
        <w:lastRenderedPageBreak/>
        <w:t>Business Model</w:t>
      </w:r>
      <w:bookmarkEnd w:id="36"/>
    </w:p>
    <w:p w14:paraId="71BE8614" w14:textId="2DF2335B" w:rsidR="009F2C84" w:rsidRDefault="007E36F3" w:rsidP="009F2C84">
      <w:pPr>
        <w:pStyle w:val="Corpsdetexte"/>
      </w:pPr>
      <w:r w:rsidRPr="007E36F3">
        <w:t xml:space="preserve">A Business Model helps to structure the reflexion. It currently identifies the following blocks: Key stakeholders, Key exploitable outcome of the project, Key resources needed to </w:t>
      </w:r>
      <w:r w:rsidR="00044A8D">
        <w:t>use the project outcomes</w:t>
      </w:r>
      <w:r w:rsidRPr="007E36F3">
        <w:t>, Customer Segments, Customer Relationships</w:t>
      </w:r>
      <w:r w:rsidR="00044A8D">
        <w:t xml:space="preserve"> &amp; </w:t>
      </w:r>
      <w:r w:rsidRPr="007E36F3">
        <w:t xml:space="preserve">Distribution channels, Costs </w:t>
      </w:r>
      <w:r>
        <w:t>structure and Revenue structure</w:t>
      </w:r>
      <w:r w:rsidR="009F2C84">
        <w:t xml:space="preserve">. </w:t>
      </w:r>
    </w:p>
    <w:p w14:paraId="5B611721" w14:textId="77777777" w:rsidR="007E36F3" w:rsidRDefault="007E36F3" w:rsidP="009F2C84">
      <w:pPr>
        <w:pStyle w:val="Corpsdetexte"/>
      </w:pPr>
    </w:p>
    <w:p w14:paraId="2D9CBBB5" w14:textId="6E9550BD" w:rsidR="007E36F3" w:rsidRPr="00740AA8" w:rsidRDefault="007E36F3" w:rsidP="007E36F3">
      <w:pPr>
        <w:pStyle w:val="ITEAHeading2"/>
      </w:pPr>
      <w:bookmarkStart w:id="37" w:name="_Toc471227731"/>
      <w:r>
        <w:t>Key Stakeholders</w:t>
      </w:r>
      <w:bookmarkEnd w:id="37"/>
    </w:p>
    <w:p w14:paraId="2AC1E747" w14:textId="59219B9E" w:rsidR="007E36F3" w:rsidRDefault="007E36F3" w:rsidP="007E36F3">
      <w:r>
        <w:t>The key stakeholders are identified:</w:t>
      </w:r>
    </w:p>
    <w:p w14:paraId="04941259" w14:textId="77777777" w:rsidR="00E64F00" w:rsidRDefault="00E64F00" w:rsidP="007E36F3"/>
    <w:tbl>
      <w:tblPr>
        <w:tblStyle w:val="Tramemoyenne1-Accent2"/>
        <w:tblW w:w="0" w:type="auto"/>
        <w:tblLook w:val="04A0" w:firstRow="1" w:lastRow="0" w:firstColumn="1" w:lastColumn="0" w:noHBand="0" w:noVBand="1"/>
      </w:tblPr>
      <w:tblGrid>
        <w:gridCol w:w="2764"/>
        <w:gridCol w:w="6446"/>
      </w:tblGrid>
      <w:tr w:rsidR="007E36F3" w14:paraId="32896AB3" w14:textId="77777777" w:rsidTr="00E64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2630A0B7" w14:textId="77777777" w:rsidR="007E36F3" w:rsidRDefault="007E36F3" w:rsidP="007E36F3"/>
        </w:tc>
        <w:tc>
          <w:tcPr>
            <w:tcW w:w="6446" w:type="dxa"/>
          </w:tcPr>
          <w:p w14:paraId="32925310" w14:textId="77777777" w:rsidR="007E36F3" w:rsidRDefault="007E36F3" w:rsidP="007E36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36F3" w14:paraId="4CCC9FD0" w14:textId="77777777" w:rsidTr="00E64F00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5CCF1F5B" w14:textId="0085CFED" w:rsidR="007E36F3" w:rsidRDefault="007E36F3" w:rsidP="007E36F3">
            <w:r w:rsidRPr="007E36F3">
              <w:t>Customers</w:t>
            </w:r>
          </w:p>
        </w:tc>
        <w:tc>
          <w:tcPr>
            <w:tcW w:w="6446" w:type="dxa"/>
          </w:tcPr>
          <w:p w14:paraId="10F2C718" w14:textId="08F85B51" w:rsidR="007E36F3" w:rsidRDefault="007E36F3" w:rsidP="007E3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6F3">
              <w:t>who buys the product or services</w:t>
            </w:r>
          </w:p>
        </w:tc>
      </w:tr>
      <w:tr w:rsidR="007E36F3" w14:paraId="1DC946E6" w14:textId="77777777" w:rsidTr="00E64F00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611BBBF6" w14:textId="45F28FA6" w:rsidR="007E36F3" w:rsidRDefault="007E36F3" w:rsidP="00424738">
            <w:r w:rsidRPr="007E36F3">
              <w:t>End Users</w:t>
            </w:r>
          </w:p>
        </w:tc>
        <w:tc>
          <w:tcPr>
            <w:tcW w:w="6446" w:type="dxa"/>
          </w:tcPr>
          <w:p w14:paraId="0006BE90" w14:textId="43B29BBB" w:rsidR="007E36F3" w:rsidRDefault="007E36F3" w:rsidP="004247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36F3">
              <w:t>who uses the product or services</w:t>
            </w:r>
          </w:p>
        </w:tc>
      </w:tr>
      <w:tr w:rsidR="007E36F3" w14:paraId="17FDE65B" w14:textId="77777777" w:rsidTr="00E64F00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4DB19BF4" w14:textId="23E42C2F" w:rsidR="007E36F3" w:rsidRDefault="007E36F3" w:rsidP="00424738">
            <w:del w:id="38" w:author="Etienne Juliot" w:date="2017-01-12T15:35:00Z">
              <w:r w:rsidRPr="007E36F3" w:rsidDel="00424738">
                <w:delText>Commercial  companies</w:delText>
              </w:r>
            </w:del>
            <w:ins w:id="39" w:author="Etienne Juliot" w:date="2017-01-12T15:35:00Z">
              <w:r w:rsidR="00424738">
                <w:t xml:space="preserve">MW </w:t>
              </w:r>
            </w:ins>
            <w:ins w:id="40" w:author="Etienne Juliot" w:date="2017-01-12T15:36:00Z">
              <w:r w:rsidR="00424738">
                <w:t>P</w:t>
              </w:r>
            </w:ins>
            <w:ins w:id="41" w:author="Etienne Juliot" w:date="2017-01-12T15:35:00Z">
              <w:r w:rsidR="00424738">
                <w:t>roviders</w:t>
              </w:r>
            </w:ins>
            <w:r>
              <w:t xml:space="preserve"> </w:t>
            </w:r>
          </w:p>
        </w:tc>
        <w:tc>
          <w:tcPr>
            <w:tcW w:w="6446" w:type="dxa"/>
          </w:tcPr>
          <w:p w14:paraId="31B8C22C" w14:textId="219B9150" w:rsidR="007E36F3" w:rsidRDefault="007E36F3" w:rsidP="007E3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 sell</w:t>
            </w:r>
            <w:r w:rsidRPr="007E36F3">
              <w:t xml:space="preserve">  the product or services</w:t>
            </w:r>
          </w:p>
        </w:tc>
      </w:tr>
      <w:tr w:rsidR="007E36F3" w14:paraId="2BE768BF" w14:textId="77777777" w:rsidTr="00E64F00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78986922" w14:textId="508A19CA" w:rsidR="007E36F3" w:rsidRPr="007E36F3" w:rsidRDefault="007E36F3" w:rsidP="007E36F3">
            <w:r w:rsidRPr="007E36F3">
              <w:t>Research institutes</w:t>
            </w:r>
          </w:p>
        </w:tc>
        <w:tc>
          <w:tcPr>
            <w:tcW w:w="6446" w:type="dxa"/>
          </w:tcPr>
          <w:p w14:paraId="0A0639E3" w14:textId="4C193A06" w:rsidR="007E36F3" w:rsidRDefault="007E36F3" w:rsidP="007E36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who exploit </w:t>
            </w:r>
            <w:r w:rsidRPr="007E36F3">
              <w:t xml:space="preserve">the </w:t>
            </w:r>
            <w:r>
              <w:t xml:space="preserve">project </w:t>
            </w:r>
            <w:r w:rsidR="00A60944">
              <w:t xml:space="preserve">research </w:t>
            </w:r>
            <w:r>
              <w:t>results</w:t>
            </w:r>
          </w:p>
        </w:tc>
      </w:tr>
      <w:tr w:rsidR="00424738" w14:paraId="5EB34C76" w14:textId="77777777" w:rsidTr="00E64F00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2" w:author="Etienne Juliot" w:date="2017-01-12T15:3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57B07531" w14:textId="1F89283B" w:rsidR="00424738" w:rsidRPr="007E36F3" w:rsidRDefault="00424738" w:rsidP="007E36F3">
            <w:pPr>
              <w:rPr>
                <w:ins w:id="43" w:author="Etienne Juliot" w:date="2017-01-12T15:34:00Z"/>
              </w:rPr>
            </w:pPr>
            <w:ins w:id="44" w:author="Etienne Juliot" w:date="2017-01-12T15:34:00Z">
              <w:r>
                <w:t>Eclipse</w:t>
              </w:r>
            </w:ins>
          </w:p>
        </w:tc>
        <w:tc>
          <w:tcPr>
            <w:tcW w:w="6446" w:type="dxa"/>
          </w:tcPr>
          <w:p w14:paraId="278CC6CC" w14:textId="039470DA" w:rsidR="00424738" w:rsidRDefault="00424738" w:rsidP="007E3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5" w:author="Etienne Juliot" w:date="2017-01-12T15:34:00Z"/>
              </w:rPr>
            </w:pPr>
            <w:ins w:id="46" w:author="Etienne Juliot" w:date="2017-01-12T15:34:00Z">
              <w:r>
                <w:t>The Open Source Foundation and the community</w:t>
              </w:r>
            </w:ins>
          </w:p>
        </w:tc>
      </w:tr>
    </w:tbl>
    <w:p w14:paraId="2B931A3D" w14:textId="77777777" w:rsidR="007E36F3" w:rsidRDefault="007E36F3" w:rsidP="007E36F3"/>
    <w:p w14:paraId="6BD24783" w14:textId="77777777" w:rsidR="007E36F3" w:rsidRPr="00201F50" w:rsidRDefault="007E36F3" w:rsidP="007E36F3"/>
    <w:p w14:paraId="63C4697F" w14:textId="067EC122" w:rsidR="00EC7F7A" w:rsidRDefault="00E64F00" w:rsidP="00E64F00">
      <w:pPr>
        <w:pStyle w:val="ITEAHeading2"/>
      </w:pPr>
      <w:bookmarkStart w:id="47" w:name="_Toc417393646"/>
      <w:bookmarkStart w:id="48" w:name="_Toc471227732"/>
      <w:r>
        <w:t>Key exploitable outcome of the project</w:t>
      </w:r>
      <w:bookmarkEnd w:id="47"/>
      <w:bookmarkEnd w:id="48"/>
    </w:p>
    <w:p w14:paraId="312A5FBE" w14:textId="0F02762C" w:rsidR="003A3971" w:rsidRDefault="003A3971" w:rsidP="003A3971">
      <w:r w:rsidRPr="003A3971">
        <w:t xml:space="preserve">The project will result in a </w:t>
      </w:r>
      <w:r w:rsidR="00853CDB">
        <w:t>core</w:t>
      </w:r>
      <w:r w:rsidRPr="003A3971">
        <w:t xml:space="preserve"> ModelWriter platform and also in an initial set of technological modules proposed as plug-ins. By combining different set of plug-ins within this platform, </w:t>
      </w:r>
      <w:r>
        <w:t xml:space="preserve">we obtain different products </w:t>
      </w:r>
      <w:r w:rsidRPr="003A3971">
        <w:t>which are new or augment existing products, and capable to meet needs from various Industrial Use Cases.</w:t>
      </w:r>
    </w:p>
    <w:p w14:paraId="2834DC33" w14:textId="77777777" w:rsidR="003A3971" w:rsidRDefault="003A3971" w:rsidP="00E64F00"/>
    <w:p w14:paraId="57E85626" w14:textId="6C7C21AA" w:rsidR="00E64F00" w:rsidRDefault="00E64F00" w:rsidP="00E64F00">
      <w:r>
        <w:t xml:space="preserve">The </w:t>
      </w:r>
      <w:r w:rsidR="003A3971">
        <w:t xml:space="preserve">table below summarizes the </w:t>
      </w:r>
      <w:r w:rsidR="00853CDB">
        <w:t xml:space="preserve">current </w:t>
      </w:r>
      <w:r>
        <w:t xml:space="preserve">key </w:t>
      </w:r>
      <w:r w:rsidR="003A3971">
        <w:t>outcomes of the project</w:t>
      </w:r>
      <w:r>
        <w:t>:</w:t>
      </w:r>
    </w:p>
    <w:p w14:paraId="279D4838" w14:textId="77777777" w:rsidR="00E64F00" w:rsidRPr="00E64F00" w:rsidRDefault="00E64F00" w:rsidP="00E64F00">
      <w:pPr>
        <w:pStyle w:val="ITEABodyText"/>
      </w:pPr>
    </w:p>
    <w:tbl>
      <w:tblPr>
        <w:tblStyle w:val="Tramemoyenne1-Accent2"/>
        <w:tblW w:w="0" w:type="auto"/>
        <w:tblLook w:val="04A0" w:firstRow="1" w:lastRow="0" w:firstColumn="1" w:lastColumn="0" w:noHBand="0" w:noVBand="1"/>
      </w:tblPr>
      <w:tblGrid>
        <w:gridCol w:w="1947"/>
        <w:gridCol w:w="5391"/>
        <w:gridCol w:w="1948"/>
      </w:tblGrid>
      <w:tr w:rsidR="003A3971" w14:paraId="68B1E231" w14:textId="1022C98B" w:rsidTr="003A3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0F350C2E" w14:textId="155C88D2" w:rsidR="003A3971" w:rsidRDefault="003A3971" w:rsidP="009C1C4D">
            <w:r>
              <w:t>Identified Outcome</w:t>
            </w:r>
          </w:p>
        </w:tc>
        <w:tc>
          <w:tcPr>
            <w:tcW w:w="5391" w:type="dxa"/>
          </w:tcPr>
          <w:p w14:paraId="0120F70A" w14:textId="19F99D0F" w:rsidR="003A3971" w:rsidRDefault="003A3971" w:rsidP="009C1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48" w:type="dxa"/>
          </w:tcPr>
          <w:p w14:paraId="219A8B07" w14:textId="4C7F3360" w:rsidR="003A3971" w:rsidRDefault="003A3971" w:rsidP="009C1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</w:tr>
      <w:tr w:rsidR="003A3971" w14:paraId="6A12BE1E" w14:textId="40D4417E" w:rsidTr="003A3971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0B3F6E69" w14:textId="1E487E8F" w:rsidR="003A3971" w:rsidRDefault="003A3971" w:rsidP="009C1C4D">
            <w:r>
              <w:t>Complete software solution</w:t>
            </w:r>
          </w:p>
        </w:tc>
        <w:tc>
          <w:tcPr>
            <w:tcW w:w="5391" w:type="dxa"/>
          </w:tcPr>
          <w:p w14:paraId="0C998C87" w14:textId="77777777" w:rsidR="00A60944" w:rsidRDefault="00A60944" w:rsidP="00A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3A3971">
              <w:t>o</w:t>
            </w:r>
            <w:r>
              <w:t>re</w:t>
            </w:r>
            <w:r w:rsidR="003A3971">
              <w:t xml:space="preserve"> ModelWriter platform</w:t>
            </w:r>
            <w:r>
              <w:t>.</w:t>
            </w:r>
          </w:p>
          <w:p w14:paraId="1B7B73B6" w14:textId="3AE720F0" w:rsidR="003A3971" w:rsidRDefault="0036628B" w:rsidP="00EE5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Obeo </w:t>
            </w:r>
            <w:r w:rsidR="00853CDB">
              <w:t xml:space="preserve">has </w:t>
            </w:r>
            <w:r>
              <w:t>developed the ModelWriter Core platform. It i</w:t>
            </w:r>
            <w:r w:rsidR="00A60944">
              <w:t>ncludes the ModelWriter knowledge base</w:t>
            </w:r>
            <w:r w:rsidR="00911A6F">
              <w:t xml:space="preserve">, </w:t>
            </w:r>
            <w:r w:rsidR="00EE5C55">
              <w:t xml:space="preserve">the </w:t>
            </w:r>
            <w:r w:rsidR="00911A6F">
              <w:t xml:space="preserve">required configuration mechanisms </w:t>
            </w:r>
            <w:r w:rsidR="00EE5C55">
              <w:t xml:space="preserve">that </w:t>
            </w:r>
            <w:r w:rsidR="00911A6F">
              <w:t xml:space="preserve">enable </w:t>
            </w:r>
            <w:r w:rsidR="00EE5C55">
              <w:t xml:space="preserve">running </w:t>
            </w:r>
            <w:r w:rsidR="00911A6F">
              <w:t>the plugins</w:t>
            </w:r>
            <w:r w:rsidR="00EE5C55">
              <w:t>,</w:t>
            </w:r>
            <w:r w:rsidR="00911A6F">
              <w:t xml:space="preserve"> </w:t>
            </w:r>
            <w:r w:rsidR="00A60944">
              <w:t xml:space="preserve"> and </w:t>
            </w:r>
            <w:r w:rsidR="00EE5C55">
              <w:t xml:space="preserve">mechanisms to enable the management and synchronization of </w:t>
            </w:r>
            <w:r w:rsidR="00A60944">
              <w:t>links</w:t>
            </w:r>
            <w:r w:rsidR="00EE5C55">
              <w:t xml:space="preserve"> created</w:t>
            </w:r>
            <w:r w:rsidR="00A60944">
              <w:t xml:space="preserve"> between text and models</w:t>
            </w:r>
          </w:p>
        </w:tc>
        <w:tc>
          <w:tcPr>
            <w:tcW w:w="1948" w:type="dxa"/>
          </w:tcPr>
          <w:p w14:paraId="29E15039" w14:textId="135D95E4" w:rsidR="003A3971" w:rsidRDefault="00A60944" w:rsidP="009C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</w:tr>
      <w:tr w:rsidR="003A3971" w14:paraId="53884BA7" w14:textId="43CF5F31" w:rsidTr="003A3971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36187CF2" w14:textId="77777777" w:rsidR="003A3971" w:rsidRDefault="003A3971" w:rsidP="009C1C4D">
            <w:r>
              <w:t>Plugins</w:t>
            </w:r>
          </w:p>
        </w:tc>
        <w:tc>
          <w:tcPr>
            <w:tcW w:w="5391" w:type="dxa"/>
          </w:tcPr>
          <w:p w14:paraId="0FE91792" w14:textId="6207D76C" w:rsidR="00A60944" w:rsidRDefault="00A60944" w:rsidP="00A609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Semantic </w:t>
            </w:r>
            <w:r w:rsidR="0036628B">
              <w:t>annotator</w:t>
            </w:r>
            <w:r w:rsidR="001E7F32">
              <w:t xml:space="preserve"> </w:t>
            </w:r>
          </w:p>
          <w:p w14:paraId="3C16ADEB" w14:textId="77777777" w:rsidR="00853CDB" w:rsidRDefault="00853CDB" w:rsidP="00853C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 xml:space="preserve">LORIA/CNRS has developed a </w:t>
            </w:r>
            <w:r w:rsidR="0036628B">
              <w:t xml:space="preserve">Semantic Annotator </w:t>
            </w:r>
            <w:r>
              <w:t xml:space="preserve">which has been </w:t>
            </w:r>
            <w:r w:rsidR="0036628B">
              <w:t xml:space="preserve">integrated </w:t>
            </w:r>
            <w:r>
              <w:t xml:space="preserve">by Obeo </w:t>
            </w:r>
            <w:r w:rsidR="0036628B">
              <w:t xml:space="preserve">into the </w:t>
            </w:r>
            <w:r>
              <w:t xml:space="preserve">Core </w:t>
            </w:r>
            <w:r w:rsidR="0036628B">
              <w:t xml:space="preserve">ModelWriter </w:t>
            </w:r>
            <w:r>
              <w:t xml:space="preserve">Platform </w:t>
            </w:r>
            <w:r w:rsidR="0036628B">
              <w:t>prototype.</w:t>
            </w:r>
          </w:p>
          <w:p w14:paraId="647E1213" w14:textId="7B76BA55" w:rsidR="003A3971" w:rsidRDefault="0036628B" w:rsidP="00853C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annotator automatically produces links between text fragments and model elements</w:t>
            </w:r>
            <w:r w:rsidR="00853CDB">
              <w:t>. Model might be OWL or EMF.</w:t>
            </w:r>
          </w:p>
        </w:tc>
        <w:tc>
          <w:tcPr>
            <w:tcW w:w="1948" w:type="dxa"/>
          </w:tcPr>
          <w:p w14:paraId="0583B565" w14:textId="07245682" w:rsidR="003A3971" w:rsidRPr="00C85F8C" w:rsidRDefault="003A3971" w:rsidP="003A3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 xml:space="preserve">UC-FR-03 </w:t>
            </w:r>
          </w:p>
        </w:tc>
      </w:tr>
      <w:tr w:rsidR="003A3971" w14:paraId="2BC7B9CB" w14:textId="28D287F5" w:rsidTr="003A3971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79B7744E" w14:textId="77777777" w:rsidR="003A3971" w:rsidRDefault="003A3971" w:rsidP="009C1C4D">
            <w:r>
              <w:t>Plugins</w:t>
            </w:r>
          </w:p>
        </w:tc>
        <w:tc>
          <w:tcPr>
            <w:tcW w:w="5391" w:type="dxa"/>
          </w:tcPr>
          <w:p w14:paraId="6642A1DA" w14:textId="77777777" w:rsidR="0036628B" w:rsidRDefault="0036628B" w:rsidP="00366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Reversible Semantic Processing </w:t>
            </w:r>
          </w:p>
          <w:p w14:paraId="0DF5DA63" w14:textId="06B52411" w:rsidR="003A3971" w:rsidRDefault="0036628B" w:rsidP="00853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LORIA/CNRS</w:t>
            </w:r>
            <w:r w:rsidR="00853CDB">
              <w:t xml:space="preserve"> has</w:t>
            </w:r>
            <w:r>
              <w:t xml:space="preserve"> developed a prototype called BAFLING (Back and Forth Linguistic Processing) for parsing and generating text. BAFLING integrate</w:t>
            </w:r>
            <w:r w:rsidR="00853CDB">
              <w:t>s</w:t>
            </w:r>
            <w:r>
              <w:t xml:space="preserve"> a semantic parser and a generator. The parser maps text to Description Logic (DL) formulae and the generator generates text from Description Logic (DL) formulae.</w:t>
            </w:r>
            <w:r w:rsidR="003A3971">
              <w:t xml:space="preserve"> </w:t>
            </w:r>
          </w:p>
        </w:tc>
        <w:tc>
          <w:tcPr>
            <w:tcW w:w="1948" w:type="dxa"/>
          </w:tcPr>
          <w:p w14:paraId="2FB6988C" w14:textId="3242C1A0" w:rsidR="003A3971" w:rsidRPr="00C85F8C" w:rsidRDefault="0036628B" w:rsidP="003A3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UC-FR-03</w:t>
            </w:r>
          </w:p>
        </w:tc>
      </w:tr>
      <w:tr w:rsidR="003A3971" w14:paraId="2BBD8887" w14:textId="70693DE5" w:rsidTr="003A3971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5B767365" w14:textId="77777777" w:rsidR="003A3971" w:rsidRDefault="003A3971" w:rsidP="009C1C4D">
            <w:r>
              <w:t>Plugins</w:t>
            </w:r>
          </w:p>
        </w:tc>
        <w:tc>
          <w:tcPr>
            <w:tcW w:w="5391" w:type="dxa"/>
          </w:tcPr>
          <w:p w14:paraId="581B66E0" w14:textId="77777777" w:rsidR="0036628B" w:rsidRDefault="0036628B" w:rsidP="003662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TARSKI</w:t>
            </w:r>
          </w:p>
          <w:p w14:paraId="6A35C46D" w14:textId="2E3F4B73" w:rsidR="00853CDB" w:rsidRDefault="0036628B" w:rsidP="00853C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UNIT developed a prototype to specify the semantics of </w:t>
            </w:r>
            <w:r w:rsidR="00853CDB">
              <w:t xml:space="preserve">traceability relations (trace-links) that may be defined between entire artefacts (e.g., a requirements document and a design document) or between parts of artefacts (e.g. model elements, </w:t>
            </w:r>
            <w:r w:rsidR="00853CDB" w:rsidRPr="00853CDB">
              <w:rPr>
                <w:lang w:val="en-US"/>
              </w:rPr>
              <w:t xml:space="preserve">text fragments or code parts). </w:t>
            </w:r>
            <w:r w:rsidR="00853CDB">
              <w:t>T</w:t>
            </w:r>
            <w:r>
              <w:t xml:space="preserve">raceability elements are formalized using first-order relational logic, which </w:t>
            </w:r>
            <w:r w:rsidR="00853CDB">
              <w:t>enables</w:t>
            </w:r>
            <w:r>
              <w:t xml:space="preserve"> automated analys</w:t>
            </w:r>
            <w:r w:rsidR="00853CDB">
              <w:t>e</w:t>
            </w:r>
            <w:r>
              <w:t>s such as consistency checking, reasoning about trace-relations and trace-element discovery.</w:t>
            </w:r>
            <w:r w:rsidR="00853CDB">
              <w:t xml:space="preserve"> </w:t>
            </w:r>
          </w:p>
        </w:tc>
        <w:tc>
          <w:tcPr>
            <w:tcW w:w="1948" w:type="dxa"/>
          </w:tcPr>
          <w:p w14:paraId="1A7F2E1B" w14:textId="77777777" w:rsidR="003A3971" w:rsidRDefault="00853CDB" w:rsidP="003A3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UC-FR-04</w:t>
            </w:r>
          </w:p>
          <w:p w14:paraId="10786DCF" w14:textId="1C188A57" w:rsidR="00853CDB" w:rsidRPr="00C85F8C" w:rsidRDefault="00853CDB" w:rsidP="003A3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UC-TK</w:t>
            </w:r>
          </w:p>
        </w:tc>
      </w:tr>
      <w:tr w:rsidR="002306C8" w14:paraId="65AAE581" w14:textId="77777777" w:rsidTr="003A3971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6A6438FE" w14:textId="66335A9E" w:rsidR="002306C8" w:rsidRDefault="002306C8" w:rsidP="009C1C4D"/>
        </w:tc>
        <w:tc>
          <w:tcPr>
            <w:tcW w:w="5391" w:type="dxa"/>
          </w:tcPr>
          <w:p w14:paraId="21EB6688" w14:textId="433F15C7" w:rsidR="002306C8" w:rsidRDefault="002306C8" w:rsidP="00E61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8" w:type="dxa"/>
          </w:tcPr>
          <w:p w14:paraId="5EC9255A" w14:textId="77777777" w:rsidR="002306C8" w:rsidRDefault="002306C8" w:rsidP="003A3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39ED1E" w14:textId="77777777" w:rsidR="00E175BB" w:rsidRDefault="00E175BB" w:rsidP="009112D2">
      <w:pPr>
        <w:widowControl w:val="0"/>
        <w:suppressAutoHyphens/>
        <w:spacing w:line="240" w:lineRule="auto"/>
      </w:pPr>
      <w:bookmarkStart w:id="49" w:name="_Toc417393649"/>
    </w:p>
    <w:p w14:paraId="566904BC" w14:textId="1190A5E6" w:rsidR="00E175BB" w:rsidRDefault="00E175BB" w:rsidP="00A34A6A">
      <w:pPr>
        <w:pStyle w:val="ITEAHeading2"/>
      </w:pPr>
      <w:bookmarkStart w:id="50" w:name="_Toc471227733"/>
      <w:r>
        <w:t>Potential customers</w:t>
      </w:r>
      <w:bookmarkEnd w:id="49"/>
      <w:bookmarkEnd w:id="50"/>
    </w:p>
    <w:p w14:paraId="542966A0" w14:textId="0FBF30BD" w:rsidR="00E175BB" w:rsidRDefault="00E175BB" w:rsidP="00E175BB">
      <w:r>
        <w:t>The table below gives an overv</w:t>
      </w:r>
      <w:r w:rsidR="00853CDB">
        <w:t>iew of the identified potential customers.</w:t>
      </w:r>
    </w:p>
    <w:p w14:paraId="7B5694CB" w14:textId="77777777" w:rsidR="003B212D" w:rsidRDefault="003B212D" w:rsidP="00E175BB">
      <w:pPr>
        <w:widowControl w:val="0"/>
        <w:suppressAutoHyphens/>
        <w:spacing w:line="240" w:lineRule="auto"/>
      </w:pPr>
    </w:p>
    <w:p w14:paraId="1743AD7C" w14:textId="77777777" w:rsidR="00E175BB" w:rsidRDefault="00E175BB" w:rsidP="00E175BB">
      <w:pPr>
        <w:widowControl w:val="0"/>
        <w:suppressAutoHyphens/>
        <w:spacing w:line="240" w:lineRule="auto"/>
      </w:pPr>
      <w:r w:rsidRPr="00201F50">
        <w:t xml:space="preserve">Steps of analysis of the customer </w:t>
      </w:r>
      <w:r>
        <w:t>may</w:t>
      </w:r>
      <w:r w:rsidRPr="00201F50">
        <w:t xml:space="preserve"> include</w:t>
      </w:r>
      <w:r>
        <w:t>:</w:t>
      </w:r>
    </w:p>
    <w:p w14:paraId="7BF131AF" w14:textId="7D4CA18A" w:rsidR="00E175BB" w:rsidRDefault="003B212D" w:rsidP="000018ED">
      <w:pPr>
        <w:pStyle w:val="Paragraphedeliste"/>
        <w:widowControl w:val="0"/>
        <w:numPr>
          <w:ilvl w:val="0"/>
          <w:numId w:val="29"/>
        </w:numPr>
        <w:suppressAutoHyphens/>
        <w:spacing w:line="240" w:lineRule="auto"/>
        <w:jc w:val="left"/>
      </w:pPr>
      <w:r>
        <w:t>Id</w:t>
      </w:r>
      <w:r w:rsidR="00E175BB" w:rsidRPr="00201F50">
        <w:t xml:space="preserve">entification &amp; validation of </w:t>
      </w:r>
      <w:r>
        <w:t>C</w:t>
      </w:r>
      <w:r w:rsidR="00E175BB" w:rsidRPr="00201F50">
        <w:t>ustomers</w:t>
      </w:r>
    </w:p>
    <w:p w14:paraId="38A9B1DB" w14:textId="53138962" w:rsidR="00E175BB" w:rsidRPr="00201F50" w:rsidRDefault="00E175BB" w:rsidP="000018ED">
      <w:pPr>
        <w:pStyle w:val="Paragraphedeliste"/>
        <w:widowControl w:val="0"/>
        <w:numPr>
          <w:ilvl w:val="0"/>
          <w:numId w:val="29"/>
        </w:numPr>
        <w:suppressAutoHyphens/>
        <w:spacing w:line="240" w:lineRule="auto"/>
        <w:jc w:val="left"/>
      </w:pPr>
      <w:r>
        <w:t xml:space="preserve">Definition of Customer Segment (e.g. </w:t>
      </w:r>
      <w:r w:rsidRPr="00201F50">
        <w:t>Demographic segmentation</w:t>
      </w:r>
      <w:r>
        <w:t xml:space="preserve">, </w:t>
      </w:r>
      <w:r w:rsidRPr="00201F50">
        <w:t>Territory Segmentation</w:t>
      </w:r>
      <w:r>
        <w:t>, etc.)</w:t>
      </w:r>
    </w:p>
    <w:p w14:paraId="6118E8F6" w14:textId="76797E9C" w:rsidR="00E175BB" w:rsidRDefault="00B970BB" w:rsidP="000018ED">
      <w:pPr>
        <w:pStyle w:val="Paragraphedeliste"/>
        <w:widowControl w:val="0"/>
        <w:numPr>
          <w:ilvl w:val="0"/>
          <w:numId w:val="29"/>
        </w:numPr>
        <w:suppressAutoHyphens/>
        <w:spacing w:line="240" w:lineRule="auto"/>
        <w:jc w:val="left"/>
      </w:pPr>
      <w:r>
        <w:t xml:space="preserve">Supported </w:t>
      </w:r>
      <w:r w:rsidRPr="0073083C">
        <w:t>business and activities</w:t>
      </w:r>
    </w:p>
    <w:p w14:paraId="61FAD8F6" w14:textId="254226DC" w:rsidR="00765699" w:rsidRDefault="005D206F" w:rsidP="000018ED">
      <w:pPr>
        <w:pStyle w:val="Paragraphedeliste"/>
        <w:widowControl w:val="0"/>
        <w:numPr>
          <w:ilvl w:val="0"/>
          <w:numId w:val="29"/>
        </w:numPr>
        <w:suppressAutoHyphens/>
        <w:spacing w:line="240" w:lineRule="auto"/>
        <w:jc w:val="left"/>
      </w:pPr>
      <w:r>
        <w:t>r</w:t>
      </w:r>
      <w:r w:rsidRPr="00201F50">
        <w:t xml:space="preserve">eview of </w:t>
      </w:r>
      <w:r>
        <w:t>c</w:t>
      </w:r>
      <w:r w:rsidR="00765699">
        <w:t xml:space="preserve">ondition for </w:t>
      </w:r>
      <w:r w:rsidR="00765699" w:rsidRPr="00765699">
        <w:t xml:space="preserve">transfer and adoption of </w:t>
      </w:r>
      <w:r w:rsidR="00765699">
        <w:t>the outcomes</w:t>
      </w:r>
      <w:r w:rsidR="00765699" w:rsidRPr="00765699">
        <w:t xml:space="preserve"> by industry</w:t>
      </w:r>
    </w:p>
    <w:p w14:paraId="3764FE18" w14:textId="77777777" w:rsidR="00B970BB" w:rsidRDefault="00B970BB" w:rsidP="00B970BB">
      <w:pPr>
        <w:widowControl w:val="0"/>
        <w:suppressAutoHyphens/>
        <w:spacing w:line="240" w:lineRule="auto"/>
      </w:pPr>
    </w:p>
    <w:p w14:paraId="506D0237" w14:textId="0CFD06CF" w:rsidR="00765699" w:rsidRDefault="00B970BB" w:rsidP="00765699">
      <w:r>
        <w:t xml:space="preserve">Preliminary approach is based on the capture of </w:t>
      </w:r>
      <w:r w:rsidRPr="0073083C">
        <w:t>the consortium partners’ individual intentions towards exploiting the project results to support their own business and activities</w:t>
      </w:r>
      <w:r>
        <w:t>.</w:t>
      </w:r>
      <w:r w:rsidR="00765699" w:rsidRPr="00765699">
        <w:t xml:space="preserve"> </w:t>
      </w:r>
    </w:p>
    <w:p w14:paraId="4D2ABA2B" w14:textId="374E9BF6" w:rsidR="00B970BB" w:rsidRDefault="00B970BB" w:rsidP="00B970BB">
      <w:pPr>
        <w:widowControl w:val="0"/>
        <w:suppressAutoHyphens/>
        <w:spacing w:line="240" w:lineRule="auto"/>
      </w:pPr>
    </w:p>
    <w:p w14:paraId="13F74EA4" w14:textId="3100AC62" w:rsidR="00E175BB" w:rsidRPr="00E175BB" w:rsidRDefault="00E175BB" w:rsidP="00E175BB"/>
    <w:tbl>
      <w:tblPr>
        <w:tblStyle w:val="Tramemoyenne1-Accent2"/>
        <w:tblW w:w="0" w:type="auto"/>
        <w:tblLook w:val="04A0" w:firstRow="1" w:lastRow="0" w:firstColumn="1" w:lastColumn="0" w:noHBand="0" w:noVBand="1"/>
      </w:tblPr>
      <w:tblGrid>
        <w:gridCol w:w="2061"/>
        <w:gridCol w:w="2620"/>
        <w:gridCol w:w="2806"/>
        <w:gridCol w:w="1799"/>
      </w:tblGrid>
      <w:tr w:rsidR="00B0230D" w14:paraId="75C09FCD" w14:textId="6767DDDB" w:rsidTr="00B02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2AEDC197" w14:textId="40D06F37" w:rsidR="00B0230D" w:rsidRDefault="00B0230D" w:rsidP="00E175BB">
            <w:r>
              <w:lastRenderedPageBreak/>
              <w:t>Identified C</w:t>
            </w:r>
            <w:r w:rsidRPr="00201F50">
              <w:t>ustomers</w:t>
            </w:r>
          </w:p>
        </w:tc>
        <w:tc>
          <w:tcPr>
            <w:tcW w:w="2374" w:type="dxa"/>
          </w:tcPr>
          <w:p w14:paraId="7E2893F2" w14:textId="613827A1" w:rsidR="00B0230D" w:rsidRDefault="00B0230D" w:rsidP="009C1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Segment</w:t>
            </w:r>
          </w:p>
        </w:tc>
        <w:tc>
          <w:tcPr>
            <w:tcW w:w="2744" w:type="dxa"/>
          </w:tcPr>
          <w:p w14:paraId="13B16158" w14:textId="1BD13A79" w:rsidR="00B0230D" w:rsidRDefault="00B0230D" w:rsidP="009C1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Supported </w:t>
            </w:r>
            <w:r w:rsidRPr="0073083C">
              <w:t>business and activities</w:t>
            </w:r>
          </w:p>
        </w:tc>
        <w:tc>
          <w:tcPr>
            <w:tcW w:w="2068" w:type="dxa"/>
          </w:tcPr>
          <w:p w14:paraId="16B70363" w14:textId="62BD6C06" w:rsidR="00B0230D" w:rsidRDefault="00B0230D" w:rsidP="009C1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</w:tr>
      <w:tr w:rsidR="00F3125F" w:rsidRPr="00F3125F" w14:paraId="038657D1" w14:textId="77777777" w:rsidTr="00B0230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4D7D091D" w14:textId="037FBD2D" w:rsidR="00F3125F" w:rsidRPr="00F3125F" w:rsidRDefault="00F3125F" w:rsidP="00F3125F">
            <w:pPr>
              <w:rPr>
                <w:highlight w:val="yellow"/>
              </w:rPr>
            </w:pPr>
            <w:commentRangeStart w:id="51"/>
            <w:commentRangeStart w:id="52"/>
            <w:del w:id="53" w:author="Etienne Juliot" w:date="2017-01-12T15:38:00Z">
              <w:r w:rsidRPr="00F3125F" w:rsidDel="00424738">
                <w:rPr>
                  <w:highlight w:val="yellow"/>
                </w:rPr>
                <w:delText>IBM, PTC, ESTEREL…????</w:delText>
              </w:r>
            </w:del>
          </w:p>
        </w:tc>
        <w:tc>
          <w:tcPr>
            <w:tcW w:w="2374" w:type="dxa"/>
          </w:tcPr>
          <w:p w14:paraId="50D385E9" w14:textId="50FD139A" w:rsidR="00F3125F" w:rsidRPr="00424738" w:rsidRDefault="00F3125F" w:rsidP="00424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PrChange w:id="54" w:author="Etienne Juliot" w:date="2017-01-12T15:41:00Z">
                  <w:rPr>
                    <w:highlight w:val="yellow"/>
                  </w:rPr>
                </w:rPrChange>
              </w:rPr>
              <w:pPrChange w:id="55" w:author="Etienne Juliot" w:date="2017-01-12T15:38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6" w:author="Etienne Juliot" w:date="2017-01-12T15:38:00Z">
              <w:r w:rsidRPr="00424738" w:rsidDel="00424738">
                <w:rPr>
                  <w:rPrChange w:id="57" w:author="Etienne Juliot" w:date="2017-01-12T15:41:00Z">
                    <w:rPr>
                      <w:highlight w:val="yellow"/>
                    </w:rPr>
                  </w:rPrChange>
                </w:rPr>
                <w:delText xml:space="preserve">Tool </w:delText>
              </w:r>
            </w:del>
            <w:ins w:id="58" w:author="Etienne Juliot" w:date="2017-01-12T15:38:00Z">
              <w:r w:rsidR="00424738" w:rsidRPr="00424738">
                <w:rPr>
                  <w:rPrChange w:id="59" w:author="Etienne Juliot" w:date="2017-01-12T15:41:00Z">
                    <w:rPr>
                      <w:highlight w:val="yellow"/>
                    </w:rPr>
                  </w:rPrChange>
                </w:rPr>
                <w:t xml:space="preserve">Software </w:t>
              </w:r>
            </w:ins>
            <w:del w:id="60" w:author="Etienne Juliot" w:date="2017-01-12T15:38:00Z">
              <w:r w:rsidRPr="00424738" w:rsidDel="00424738">
                <w:rPr>
                  <w:rPrChange w:id="61" w:author="Etienne Juliot" w:date="2017-01-12T15:41:00Z">
                    <w:rPr>
                      <w:highlight w:val="yellow"/>
                    </w:rPr>
                  </w:rPrChange>
                </w:rPr>
                <w:delText>provider</w:delText>
              </w:r>
            </w:del>
            <w:ins w:id="62" w:author="Etienne Juliot" w:date="2017-01-12T15:38:00Z">
              <w:r w:rsidR="00424738" w:rsidRPr="00424738">
                <w:rPr>
                  <w:rPrChange w:id="63" w:author="Etienne Juliot" w:date="2017-01-12T15:41:00Z">
                    <w:rPr>
                      <w:highlight w:val="yellow"/>
                    </w:rPr>
                  </w:rPrChange>
                </w:rPr>
                <w:t>Editors</w:t>
              </w:r>
            </w:ins>
          </w:p>
        </w:tc>
        <w:commentRangeEnd w:id="51"/>
        <w:tc>
          <w:tcPr>
            <w:tcW w:w="2744" w:type="dxa"/>
          </w:tcPr>
          <w:p w14:paraId="587DF3F5" w14:textId="77777777" w:rsidR="00424738" w:rsidRPr="00424738" w:rsidRDefault="00F3125F" w:rsidP="003B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4" w:author="Etienne Juliot" w:date="2017-01-12T15:40:00Z"/>
                <w:rPrChange w:id="65" w:author="Etienne Juliot" w:date="2017-01-12T15:41:00Z">
                  <w:rPr>
                    <w:ins w:id="66" w:author="Etienne Juliot" w:date="2017-01-12T15:40:00Z"/>
                  </w:rPr>
                </w:rPrChange>
              </w:rPr>
            </w:pPr>
            <w:r w:rsidRPr="00424738">
              <w:rPr>
                <w:rStyle w:val="Marquedecommentaire"/>
                <w:rPrChange w:id="67" w:author="Etienne Juliot" w:date="2017-01-12T15:41:00Z">
                  <w:rPr>
                    <w:rStyle w:val="Marquedecommentaire"/>
                  </w:rPr>
                </w:rPrChange>
              </w:rPr>
              <w:commentReference w:id="51"/>
            </w:r>
            <w:ins w:id="68" w:author="Etienne Juliot" w:date="2017-01-12T15:40:00Z">
              <w:r w:rsidR="00424738" w:rsidRPr="00424738">
                <w:rPr>
                  <w:rPrChange w:id="69" w:author="Etienne Juliot" w:date="2017-01-12T15:41:00Z">
                    <w:rPr/>
                  </w:rPrChange>
                </w:rPr>
                <w:t>Support &amp; Maintenance</w:t>
              </w:r>
            </w:ins>
          </w:p>
          <w:p w14:paraId="1FB61EA8" w14:textId="77777777" w:rsidR="00424738" w:rsidRPr="00424738" w:rsidRDefault="00424738" w:rsidP="003B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0" w:author="Etienne Juliot" w:date="2017-01-12T15:40:00Z"/>
                <w:rPrChange w:id="71" w:author="Etienne Juliot" w:date="2017-01-12T15:41:00Z">
                  <w:rPr>
                    <w:ins w:id="72" w:author="Etienne Juliot" w:date="2017-01-12T15:40:00Z"/>
                  </w:rPr>
                </w:rPrChange>
              </w:rPr>
            </w:pPr>
            <w:ins w:id="73" w:author="Etienne Juliot" w:date="2017-01-12T15:40:00Z">
              <w:r w:rsidRPr="00424738">
                <w:rPr>
                  <w:rPrChange w:id="74" w:author="Etienne Juliot" w:date="2017-01-12T15:41:00Z">
                    <w:rPr/>
                  </w:rPrChange>
                </w:rPr>
                <w:t>Training</w:t>
              </w:r>
            </w:ins>
          </w:p>
          <w:p w14:paraId="5DC51675" w14:textId="537FB850" w:rsidR="00F3125F" w:rsidRPr="00424738" w:rsidRDefault="00424738" w:rsidP="003B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PrChange w:id="75" w:author="Etienne Juliot" w:date="2017-01-12T15:41:00Z">
                  <w:rPr>
                    <w:highlight w:val="yellow"/>
                  </w:rPr>
                </w:rPrChange>
              </w:rPr>
            </w:pPr>
            <w:ins w:id="76" w:author="Etienne Juliot" w:date="2017-01-12T15:40:00Z">
              <w:r w:rsidRPr="00424738">
                <w:rPr>
                  <w:rPrChange w:id="77" w:author="Etienne Juliot" w:date="2017-01-12T15:41:00Z">
                    <w:rPr/>
                  </w:rPrChange>
                </w:rPr>
                <w:t>Dev outsourcing / expertise for extraction rules, core new feature, integration</w:t>
              </w:r>
            </w:ins>
            <w:r w:rsidRPr="00424738">
              <w:rPr>
                <w:rStyle w:val="Marquedecommentaire"/>
                <w:rPrChange w:id="78" w:author="Etienne Juliot" w:date="2017-01-12T15:41:00Z">
                  <w:rPr>
                    <w:rStyle w:val="Marquedecommentaire"/>
                  </w:rPr>
                </w:rPrChange>
              </w:rPr>
              <w:commentReference w:id="52"/>
            </w:r>
          </w:p>
        </w:tc>
        <w:tc>
          <w:tcPr>
            <w:tcW w:w="2068" w:type="dxa"/>
          </w:tcPr>
          <w:p w14:paraId="6CFB6609" w14:textId="17E5DD1B" w:rsidR="00F3125F" w:rsidRPr="00424738" w:rsidRDefault="00424738" w:rsidP="009C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PrChange w:id="79" w:author="Etienne Juliot" w:date="2017-01-12T15:41:00Z">
                  <w:rPr>
                    <w:highlight w:val="yellow"/>
                  </w:rPr>
                </w:rPrChange>
              </w:rPr>
            </w:pPr>
            <w:ins w:id="80" w:author="Etienne Juliot" w:date="2017-01-12T15:39:00Z">
              <w:r w:rsidRPr="00424738">
                <w:rPr>
                  <w:rPrChange w:id="81" w:author="Etienne Juliot" w:date="2017-01-12T15:41:00Z">
                    <w:rPr>
                      <w:highlight w:val="yellow"/>
                    </w:rPr>
                  </w:rPrChange>
                </w:rPr>
                <w:t>UC-FR-01</w:t>
              </w:r>
            </w:ins>
          </w:p>
        </w:tc>
      </w:tr>
      <w:commentRangeEnd w:id="52"/>
      <w:tr w:rsidR="00B0230D" w14:paraId="436813A4" w14:textId="0609A4DD" w:rsidTr="00B0230D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480C76C4" w14:textId="77777777" w:rsidR="00424738" w:rsidRDefault="00B0230D" w:rsidP="009C1C4D">
            <w:pPr>
              <w:rPr>
                <w:ins w:id="82" w:author="Etienne Juliot" w:date="2017-01-12T15:42:00Z"/>
              </w:rPr>
            </w:pPr>
            <w:r>
              <w:t>AIRBUS</w:t>
            </w:r>
          </w:p>
          <w:p w14:paraId="2C8C700B" w14:textId="77777777" w:rsidR="00B0230D" w:rsidRDefault="00424738" w:rsidP="009C1C4D">
            <w:pPr>
              <w:rPr>
                <w:ins w:id="83" w:author="Etienne Juliot" w:date="2017-01-12T15:43:00Z"/>
              </w:rPr>
            </w:pPr>
            <w:ins w:id="84" w:author="Etienne Juliot" w:date="2017-01-12T15:42:00Z">
              <w:r>
                <w:t>Ford Ottosan</w:t>
              </w:r>
            </w:ins>
          </w:p>
          <w:p w14:paraId="00E5D8F4" w14:textId="22B32A98" w:rsidR="00424738" w:rsidRDefault="00424738" w:rsidP="009C1C4D">
            <w:ins w:id="85" w:author="Etienne Juliot" w:date="2017-01-12T15:43:00Z">
              <w:r>
                <w:t>Havelsan</w:t>
              </w:r>
            </w:ins>
          </w:p>
        </w:tc>
        <w:tc>
          <w:tcPr>
            <w:tcW w:w="2374" w:type="dxa"/>
          </w:tcPr>
          <w:p w14:paraId="0CC0C749" w14:textId="49C82905" w:rsidR="00B0230D" w:rsidRDefault="00B0230D" w:rsidP="004247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pPrChange w:id="86" w:author="Etienne Juliot" w:date="2017-01-12T15:43:00Z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PrChange>
            </w:pPr>
            <w:r>
              <w:t>Multinational OEM company</w:t>
            </w:r>
            <w:ins w:id="87" w:author="Etienne Juliot" w:date="2017-01-12T15:42:00Z">
              <w:r w:rsidR="00424738">
                <w:t xml:space="preserve">, </w:t>
              </w:r>
            </w:ins>
            <w:ins w:id="88" w:author="Etienne Juliot" w:date="2017-01-12T15:43:00Z">
              <w:r w:rsidR="00424738">
                <w:t xml:space="preserve">with a </w:t>
              </w:r>
            </w:ins>
            <w:ins w:id="89" w:author="Etienne Juliot" w:date="2017-01-12T15:42:00Z">
              <w:r w:rsidR="00424738">
                <w:t xml:space="preserve"> system engineering</w:t>
              </w:r>
            </w:ins>
            <w:ins w:id="90" w:author="Etienne Juliot" w:date="2017-01-12T15:43:00Z">
              <w:r w:rsidR="00424738">
                <w:t xml:space="preserve"> </w:t>
              </w:r>
            </w:ins>
            <w:ins w:id="91" w:author="Etienne Juliot" w:date="2017-01-12T15:44:00Z">
              <w:r w:rsidR="00901529">
                <w:t xml:space="preserve">&amp; requirement engineering </w:t>
              </w:r>
            </w:ins>
            <w:ins w:id="92" w:author="Etienne Juliot" w:date="2017-01-12T15:43:00Z">
              <w:r w:rsidR="00424738">
                <w:t>activity</w:t>
              </w:r>
            </w:ins>
          </w:p>
        </w:tc>
        <w:tc>
          <w:tcPr>
            <w:tcW w:w="2744" w:type="dxa"/>
          </w:tcPr>
          <w:p w14:paraId="33636F1D" w14:textId="77777777" w:rsidR="003B212D" w:rsidRDefault="003B212D" w:rsidP="003B2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93" w:author="Etienne Juliot" w:date="2017-01-12T15:42:00Z"/>
              </w:rPr>
            </w:pPr>
            <w:r>
              <w:t>Document management and up-date</w:t>
            </w:r>
          </w:p>
          <w:p w14:paraId="5AA9E94D" w14:textId="08AA798A" w:rsidR="00424738" w:rsidRPr="007E36F3" w:rsidRDefault="00424738" w:rsidP="003B2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ins w:id="94" w:author="Etienne Juliot" w:date="2017-01-12T15:42:00Z">
              <w:r>
                <w:t>Consistency of traceability links between text &amp; model artefacts</w:t>
              </w:r>
            </w:ins>
          </w:p>
        </w:tc>
        <w:tc>
          <w:tcPr>
            <w:tcW w:w="2068" w:type="dxa"/>
          </w:tcPr>
          <w:p w14:paraId="3A23CA14" w14:textId="77777777" w:rsidR="00B0230D" w:rsidRDefault="00B0230D" w:rsidP="009C1C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95" w:author="Etienne Juliot" w:date="2017-01-12T15:42:00Z"/>
              </w:rPr>
            </w:pPr>
            <w:r>
              <w:t>UC-FR-03</w:t>
            </w:r>
          </w:p>
          <w:p w14:paraId="0308E5C2" w14:textId="77777777" w:rsidR="00424738" w:rsidRDefault="00424738" w:rsidP="009C1C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96" w:author="Etienne Juliot" w:date="2017-01-12T15:43:00Z"/>
              </w:rPr>
            </w:pPr>
            <w:ins w:id="97" w:author="Etienne Juliot" w:date="2017-01-12T15:42:00Z">
              <w:r>
                <w:t>UC-FR-04</w:t>
              </w:r>
            </w:ins>
          </w:p>
          <w:p w14:paraId="5414E1F2" w14:textId="130D7895" w:rsidR="00424738" w:rsidRDefault="00424738" w:rsidP="009C1C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98" w:author="Etienne Juliot" w:date="2017-01-12T15:43:00Z"/>
              </w:rPr>
            </w:pPr>
            <w:ins w:id="99" w:author="Etienne Juliot" w:date="2017-01-12T15:43:00Z">
              <w:r>
                <w:t>UC-TR-04</w:t>
              </w:r>
            </w:ins>
          </w:p>
          <w:p w14:paraId="3B067918" w14:textId="402CD5A9" w:rsidR="00424738" w:rsidRDefault="00424738" w:rsidP="009C1C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ins w:id="100" w:author="Etienne Juliot" w:date="2017-01-12T15:43:00Z">
              <w:r>
                <w:t>UC-TR-03</w:t>
              </w:r>
            </w:ins>
          </w:p>
        </w:tc>
      </w:tr>
      <w:tr w:rsidR="009C1C4D" w14:paraId="39CED144" w14:textId="77777777" w:rsidTr="00B0230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7D9F66C1" w14:textId="318F80A6" w:rsidR="009C1C4D" w:rsidRDefault="009C1C4D" w:rsidP="009C1C4D">
            <w:r>
              <w:t>AIRBUS</w:t>
            </w:r>
          </w:p>
        </w:tc>
        <w:tc>
          <w:tcPr>
            <w:tcW w:w="2374" w:type="dxa"/>
          </w:tcPr>
          <w:p w14:paraId="6735EC4D" w14:textId="69472FA7" w:rsidR="009C1C4D" w:rsidRDefault="009C1C4D" w:rsidP="009C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Multinational OEM company</w:t>
            </w:r>
          </w:p>
        </w:tc>
        <w:tc>
          <w:tcPr>
            <w:tcW w:w="2744" w:type="dxa"/>
          </w:tcPr>
          <w:p w14:paraId="1AB73F49" w14:textId="14089D65" w:rsidR="009C1C4D" w:rsidRDefault="009C1C4D" w:rsidP="009C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Ontology/model  up-date based on text semantic processing</w:t>
            </w:r>
          </w:p>
        </w:tc>
        <w:tc>
          <w:tcPr>
            <w:tcW w:w="2068" w:type="dxa"/>
          </w:tcPr>
          <w:p w14:paraId="030389EC" w14:textId="60C79C3B" w:rsidR="009C1C4D" w:rsidRDefault="009C1C4D" w:rsidP="009C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UC-FR-03</w:t>
            </w:r>
          </w:p>
        </w:tc>
      </w:tr>
      <w:tr w:rsidR="009C1C4D" w14:paraId="28599484" w14:textId="02605A26" w:rsidTr="00B0230D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79BF6318" w14:textId="16980C4E" w:rsidR="009C1C4D" w:rsidRDefault="009C1C4D" w:rsidP="009C1C4D">
            <w:del w:id="101" w:author="Etienne Juliot" w:date="2017-01-12T15:44:00Z">
              <w:r w:rsidDel="00901529">
                <w:delText>AIRBUS</w:delText>
              </w:r>
            </w:del>
          </w:p>
        </w:tc>
        <w:tc>
          <w:tcPr>
            <w:tcW w:w="2374" w:type="dxa"/>
          </w:tcPr>
          <w:p w14:paraId="3E499804" w14:textId="621CC85A" w:rsidR="009C1C4D" w:rsidRDefault="00901529" w:rsidP="00901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pPrChange w:id="102" w:author="Etienne Juliot" w:date="2017-01-12T15:44:00Z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PrChange>
            </w:pPr>
            <w:ins w:id="103" w:author="Etienne Juliot" w:date="2017-01-12T15:45:00Z">
              <w:r>
                <w:t>Enterprise Architecture</w:t>
              </w:r>
            </w:ins>
            <w:del w:id="104" w:author="Etienne Juliot" w:date="2017-01-12T15:44:00Z">
              <w:r w:rsidR="009C1C4D" w:rsidDel="00901529">
                <w:delText>Multinational OEM company</w:delText>
              </w:r>
            </w:del>
          </w:p>
        </w:tc>
        <w:tc>
          <w:tcPr>
            <w:tcW w:w="2744" w:type="dxa"/>
          </w:tcPr>
          <w:p w14:paraId="15F9BD00" w14:textId="2284A02C" w:rsidR="009C1C4D" w:rsidRPr="007E36F3" w:rsidRDefault="00901529" w:rsidP="00901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pPrChange w:id="105" w:author="Etienne Juliot" w:date="2017-01-12T15:46:00Z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PrChange>
            </w:pPr>
            <w:ins w:id="106" w:author="Etienne Juliot" w:date="2017-01-12T15:46:00Z">
              <w:r>
                <w:t>New features for c</w:t>
              </w:r>
            </w:ins>
            <w:ins w:id="107" w:author="Etienne Juliot" w:date="2017-01-12T15:45:00Z">
              <w:r>
                <w:t>onsistency of traceability links between text &amp; model artefacts</w:t>
              </w:r>
              <w:r w:rsidDel="00424738">
                <w:t xml:space="preserve"> </w:t>
              </w:r>
            </w:ins>
            <w:del w:id="108" w:author="Etienne Juliot" w:date="2017-01-12T15:42:00Z">
              <w:r w:rsidR="009C1C4D" w:rsidDel="00424738">
                <w:delText>Consistency of traceability links between text &amp; model artefacts</w:delText>
              </w:r>
            </w:del>
          </w:p>
        </w:tc>
        <w:tc>
          <w:tcPr>
            <w:tcW w:w="2068" w:type="dxa"/>
          </w:tcPr>
          <w:p w14:paraId="456F21C5" w14:textId="3BC013E7" w:rsidR="009C1C4D" w:rsidRDefault="00901529" w:rsidP="00B023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ins w:id="109" w:author="Etienne Juliot" w:date="2017-01-12T15:45:00Z">
              <w:r>
                <w:t>UC-FR-02</w:t>
              </w:r>
            </w:ins>
            <w:del w:id="110" w:author="Etienne Juliot" w:date="2017-01-12T15:42:00Z">
              <w:r w:rsidR="009C1C4D" w:rsidDel="00424738">
                <w:delText>UC-FR-04</w:delText>
              </w:r>
            </w:del>
          </w:p>
        </w:tc>
      </w:tr>
      <w:tr w:rsidR="009C1C4D" w14:paraId="75F1EE6C" w14:textId="536F64B9" w:rsidTr="00B0230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0FA3553C" w14:textId="64CD1AE7" w:rsidR="009C1C4D" w:rsidRDefault="00901529" w:rsidP="009C1C4D">
            <w:ins w:id="111" w:author="Etienne Juliot" w:date="2017-01-12T15:46:00Z">
              <w:r>
                <w:t>Sirius community</w:t>
              </w:r>
            </w:ins>
            <w:del w:id="112" w:author="Etienne Juliot" w:date="2017-01-12T15:42:00Z">
              <w:r w:rsidR="009C1C4D" w:rsidDel="00424738">
                <w:delText>Ford Ottosan</w:delText>
              </w:r>
            </w:del>
          </w:p>
        </w:tc>
        <w:tc>
          <w:tcPr>
            <w:tcW w:w="2374" w:type="dxa"/>
          </w:tcPr>
          <w:p w14:paraId="0809AB01" w14:textId="16ADDE39" w:rsidR="009C1C4D" w:rsidRDefault="00901529" w:rsidP="00901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113" w:author="Etienne Juliot" w:date="2017-01-12T15:48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14" w:author="Etienne Juliot" w:date="2017-01-12T15:45:00Z">
              <w:r>
                <w:t>Method &amp; Tool</w:t>
              </w:r>
            </w:ins>
            <w:del w:id="115" w:author="Etienne Juliot" w:date="2017-01-12T15:43:00Z">
              <w:r w:rsidR="009C1C4D" w:rsidDel="00424738">
                <w:delText>Multinational OEM company</w:delText>
              </w:r>
            </w:del>
            <w:ins w:id="116" w:author="Etienne Juliot" w:date="2017-01-12T15:46:00Z">
              <w:r>
                <w:t xml:space="preserve"> </w:t>
              </w:r>
            </w:ins>
            <w:ins w:id="117" w:author="Etienne Juliot" w:date="2017-01-12T15:48:00Z">
              <w:r>
                <w:t>IT Team of large companies</w:t>
              </w:r>
            </w:ins>
          </w:p>
        </w:tc>
        <w:tc>
          <w:tcPr>
            <w:tcW w:w="2744" w:type="dxa"/>
          </w:tcPr>
          <w:p w14:paraId="7C276721" w14:textId="77777777" w:rsidR="00901529" w:rsidRPr="009A335E" w:rsidRDefault="00901529" w:rsidP="00901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8" w:author="Etienne Juliot" w:date="2017-01-12T15:46:00Z"/>
              </w:rPr>
            </w:pPr>
            <w:ins w:id="119" w:author="Etienne Juliot" w:date="2017-01-12T15:46:00Z">
              <w:r w:rsidRPr="009A335E">
                <w:t>Support &amp; Maintenance</w:t>
              </w:r>
            </w:ins>
          </w:p>
          <w:p w14:paraId="0EAC6895" w14:textId="77777777" w:rsidR="00901529" w:rsidRPr="009A335E" w:rsidRDefault="00901529" w:rsidP="00901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0" w:author="Etienne Juliot" w:date="2017-01-12T15:46:00Z"/>
              </w:rPr>
            </w:pPr>
            <w:ins w:id="121" w:author="Etienne Juliot" w:date="2017-01-12T15:46:00Z">
              <w:r w:rsidRPr="009A335E">
                <w:t>Training</w:t>
              </w:r>
            </w:ins>
          </w:p>
          <w:p w14:paraId="796D5DA4" w14:textId="0734DEE5" w:rsidR="009C1C4D" w:rsidRPr="007E36F3" w:rsidRDefault="00901529" w:rsidP="00901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122" w:author="Etienne Juliot" w:date="2017-01-12T15:46:00Z">
              <w:r w:rsidRPr="009A335E">
                <w:t>Dev outsourcing / expertise for extraction rules, core new feature, integration</w:t>
              </w:r>
              <w:r w:rsidRPr="009A335E">
                <w:rPr>
                  <w:rStyle w:val="Marquedecommentaire"/>
                </w:rPr>
                <w:commentReference w:id="123"/>
              </w:r>
            </w:ins>
            <w:del w:id="124" w:author="Etienne Juliot" w:date="2017-01-12T15:43:00Z">
              <w:r w:rsidR="009C1C4D" w:rsidDel="00424738">
                <w:delText>Consistency of traceability links between text &amp; model artefacts</w:delText>
              </w:r>
            </w:del>
          </w:p>
        </w:tc>
        <w:tc>
          <w:tcPr>
            <w:tcW w:w="2068" w:type="dxa"/>
          </w:tcPr>
          <w:p w14:paraId="7377FC19" w14:textId="40108945" w:rsidR="009C1C4D" w:rsidRPr="007E36F3" w:rsidRDefault="00901529" w:rsidP="00424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125" w:author="Etienne Juliot" w:date="2017-01-12T15:43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26" w:author="Etienne Juliot" w:date="2017-01-12T15:47:00Z">
              <w:r>
                <w:t>UC-FR-02</w:t>
              </w:r>
            </w:ins>
            <w:del w:id="127" w:author="Etienne Juliot" w:date="2017-01-12T15:43:00Z">
              <w:r w:rsidR="009C1C4D" w:rsidDel="00424738">
                <w:delText>UC-TR-04</w:delText>
              </w:r>
            </w:del>
          </w:p>
        </w:tc>
      </w:tr>
      <w:tr w:rsidR="009C1C4D" w14:paraId="1117637D" w14:textId="5D0F44B0" w:rsidTr="00B0230D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5D5493C1" w14:textId="1EDD582D" w:rsidR="009C1C4D" w:rsidRDefault="009C1C4D" w:rsidP="009C1C4D">
            <w:del w:id="128" w:author="Etienne Juliot" w:date="2017-01-12T15:43:00Z">
              <w:r w:rsidDel="00424738">
                <w:delText>Havelsan</w:delText>
              </w:r>
            </w:del>
          </w:p>
        </w:tc>
        <w:tc>
          <w:tcPr>
            <w:tcW w:w="2374" w:type="dxa"/>
          </w:tcPr>
          <w:p w14:paraId="10B529F5" w14:textId="21DE1AAC" w:rsidR="009C1C4D" w:rsidRDefault="009C1C4D" w:rsidP="009C1C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del w:id="129" w:author="Etienne Juliot" w:date="2017-01-12T15:43:00Z">
              <w:r w:rsidDel="00424738">
                <w:delText>Multinational OEM company</w:delText>
              </w:r>
            </w:del>
          </w:p>
        </w:tc>
        <w:tc>
          <w:tcPr>
            <w:tcW w:w="2744" w:type="dxa"/>
          </w:tcPr>
          <w:p w14:paraId="00221953" w14:textId="32A29295" w:rsidR="009C1C4D" w:rsidRDefault="009C1C4D" w:rsidP="009C1C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del w:id="130" w:author="Etienne Juliot" w:date="2017-01-12T15:43:00Z">
              <w:r w:rsidDel="00424738">
                <w:delText>Consistency of traceability links between text &amp; model artefacts</w:delText>
              </w:r>
            </w:del>
          </w:p>
        </w:tc>
        <w:tc>
          <w:tcPr>
            <w:tcW w:w="2068" w:type="dxa"/>
          </w:tcPr>
          <w:p w14:paraId="2DCB0CA6" w14:textId="0621A71E" w:rsidR="009C1C4D" w:rsidRDefault="009C1C4D" w:rsidP="009C1C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del w:id="131" w:author="Etienne Juliot" w:date="2017-01-12T15:43:00Z">
              <w:r w:rsidDel="00424738">
                <w:delText>UC-TR-03</w:delText>
              </w:r>
            </w:del>
          </w:p>
        </w:tc>
      </w:tr>
      <w:tr w:rsidR="009C1C4D" w14:paraId="18B28725" w14:textId="61B107AE" w:rsidTr="00B0230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495070D3" w14:textId="0EFDD9DC" w:rsidR="009C1C4D" w:rsidRPr="007E36F3" w:rsidRDefault="009C1C4D" w:rsidP="009C1C4D"/>
        </w:tc>
        <w:tc>
          <w:tcPr>
            <w:tcW w:w="2374" w:type="dxa"/>
          </w:tcPr>
          <w:p w14:paraId="2E053442" w14:textId="569762C7" w:rsidR="009C1C4D" w:rsidRDefault="009C1C4D" w:rsidP="009C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14:paraId="1DB5FE86" w14:textId="77777777" w:rsidR="009C1C4D" w:rsidRDefault="009C1C4D" w:rsidP="009C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8" w:type="dxa"/>
          </w:tcPr>
          <w:p w14:paraId="5F809412" w14:textId="77777777" w:rsidR="009C1C4D" w:rsidRDefault="009C1C4D" w:rsidP="009C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E786BA" w14:textId="25258842" w:rsidR="00E175BB" w:rsidRDefault="00E175BB" w:rsidP="00E175BB"/>
    <w:p w14:paraId="6E284CA8" w14:textId="77777777" w:rsidR="00E175BB" w:rsidRPr="00201F50" w:rsidRDefault="00E175BB" w:rsidP="00E175BB"/>
    <w:p w14:paraId="03DE6D99" w14:textId="77777777" w:rsidR="00C22A83" w:rsidRDefault="00C22A83" w:rsidP="00A34A6A">
      <w:pPr>
        <w:pStyle w:val="ITEAHeading2"/>
      </w:pPr>
      <w:bookmarkStart w:id="132" w:name="_Toc471227734"/>
      <w:r>
        <w:t>End users</w:t>
      </w:r>
      <w:bookmarkEnd w:id="132"/>
    </w:p>
    <w:p w14:paraId="071F2D53" w14:textId="77777777" w:rsidR="00C22A83" w:rsidRDefault="00C22A83" w:rsidP="00C22A83">
      <w:r>
        <w:t xml:space="preserve">The table below gives an overview of the identified End users. </w:t>
      </w:r>
    </w:p>
    <w:p w14:paraId="521A791B" w14:textId="77777777" w:rsidR="00C22A83" w:rsidRDefault="00C22A83" w:rsidP="00C22A83">
      <w:pPr>
        <w:widowControl w:val="0"/>
        <w:suppressAutoHyphens/>
        <w:spacing w:line="240" w:lineRule="auto"/>
      </w:pPr>
      <w:r w:rsidRPr="00201F50">
        <w:t xml:space="preserve">Steps of analysis of the </w:t>
      </w:r>
      <w:r>
        <w:t>End users</w:t>
      </w:r>
      <w:r w:rsidRPr="00201F50">
        <w:t xml:space="preserve"> </w:t>
      </w:r>
      <w:r>
        <w:t>may</w:t>
      </w:r>
      <w:r w:rsidRPr="00201F50">
        <w:t xml:space="preserve"> include</w:t>
      </w:r>
      <w:r>
        <w:t>:</w:t>
      </w:r>
    </w:p>
    <w:p w14:paraId="5CA4E43D" w14:textId="77777777" w:rsidR="00C22A83" w:rsidRDefault="00C22A83" w:rsidP="000018ED">
      <w:pPr>
        <w:pStyle w:val="Paragraphedeliste"/>
        <w:widowControl w:val="0"/>
        <w:numPr>
          <w:ilvl w:val="0"/>
          <w:numId w:val="29"/>
        </w:numPr>
        <w:suppressAutoHyphens/>
        <w:spacing w:line="240" w:lineRule="auto"/>
        <w:jc w:val="left"/>
      </w:pPr>
      <w:r>
        <w:t>i</w:t>
      </w:r>
      <w:r w:rsidRPr="00201F50">
        <w:t xml:space="preserve">dentification &amp; validation of </w:t>
      </w:r>
      <w:r>
        <w:t>End users</w:t>
      </w:r>
    </w:p>
    <w:p w14:paraId="49991070" w14:textId="77777777" w:rsidR="00F3125F" w:rsidRDefault="00F3125F" w:rsidP="000018ED">
      <w:pPr>
        <w:pStyle w:val="Paragraphedeliste"/>
        <w:widowControl w:val="0"/>
        <w:numPr>
          <w:ilvl w:val="0"/>
          <w:numId w:val="29"/>
        </w:numPr>
        <w:suppressAutoHyphens/>
        <w:spacing w:line="240" w:lineRule="auto"/>
        <w:jc w:val="left"/>
      </w:pPr>
      <w:r>
        <w:t>scenario</w:t>
      </w:r>
    </w:p>
    <w:p w14:paraId="3CD4D36C" w14:textId="10187168" w:rsidR="00C22A83" w:rsidRPr="00201F50" w:rsidRDefault="00C22A83" w:rsidP="000018ED">
      <w:pPr>
        <w:pStyle w:val="Paragraphedeliste"/>
        <w:widowControl w:val="0"/>
        <w:numPr>
          <w:ilvl w:val="0"/>
          <w:numId w:val="29"/>
        </w:numPr>
        <w:suppressAutoHyphens/>
        <w:spacing w:line="240" w:lineRule="auto"/>
        <w:jc w:val="left"/>
      </w:pPr>
      <w:r>
        <w:t>need resources</w:t>
      </w:r>
    </w:p>
    <w:p w14:paraId="4BBFB937" w14:textId="77777777" w:rsidR="00C22A83" w:rsidRDefault="00C22A83" w:rsidP="000018ED">
      <w:pPr>
        <w:pStyle w:val="Paragraphedeliste"/>
        <w:widowControl w:val="0"/>
        <w:numPr>
          <w:ilvl w:val="0"/>
          <w:numId w:val="29"/>
        </w:numPr>
        <w:suppressAutoHyphens/>
        <w:spacing w:line="240" w:lineRule="auto"/>
        <w:jc w:val="left"/>
      </w:pPr>
      <w:r>
        <w:t>r</w:t>
      </w:r>
      <w:r w:rsidRPr="00201F50">
        <w:t>eview of barriers to adoption across target groups</w:t>
      </w:r>
    </w:p>
    <w:p w14:paraId="7E9D4ECD" w14:textId="77777777" w:rsidR="00B970BB" w:rsidRDefault="00B970BB" w:rsidP="00B970BB">
      <w:pPr>
        <w:widowControl w:val="0"/>
        <w:suppressAutoHyphens/>
        <w:spacing w:line="240" w:lineRule="auto"/>
      </w:pPr>
    </w:p>
    <w:p w14:paraId="2F265135" w14:textId="3FAD8392" w:rsidR="00B970BB" w:rsidRDefault="00B970BB" w:rsidP="00B970BB">
      <w:pPr>
        <w:widowControl w:val="0"/>
        <w:suppressAutoHyphens/>
        <w:spacing w:line="240" w:lineRule="auto"/>
      </w:pPr>
      <w:r>
        <w:t xml:space="preserve">Preliminary approach is based on the capture of </w:t>
      </w:r>
      <w:r w:rsidRPr="0073083C">
        <w:t xml:space="preserve">the consortium partners’ individual </w:t>
      </w:r>
      <w:r>
        <w:t>experience</w:t>
      </w:r>
      <w:r w:rsidRPr="0073083C">
        <w:t xml:space="preserve"> </w:t>
      </w:r>
      <w:r>
        <w:t>in</w:t>
      </w:r>
      <w:r w:rsidRPr="0073083C">
        <w:t xml:space="preserve"> exploiting the project </w:t>
      </w:r>
      <w:r>
        <w:t xml:space="preserve">outcomes in the context of their </w:t>
      </w:r>
      <w:r w:rsidRPr="0073083C">
        <w:t>own business and activities</w:t>
      </w:r>
    </w:p>
    <w:p w14:paraId="15314ACD" w14:textId="77777777" w:rsidR="00C22A83" w:rsidRPr="00E175BB" w:rsidRDefault="00C22A83" w:rsidP="00C22A83"/>
    <w:tbl>
      <w:tblPr>
        <w:tblStyle w:val="Tramemoyenne1-Accent2"/>
        <w:tblW w:w="0" w:type="auto"/>
        <w:tblLook w:val="04A0" w:firstRow="1" w:lastRow="0" w:firstColumn="1" w:lastColumn="0" w:noHBand="0" w:noVBand="1"/>
      </w:tblPr>
      <w:tblGrid>
        <w:gridCol w:w="2387"/>
        <w:gridCol w:w="1799"/>
        <w:gridCol w:w="2547"/>
        <w:gridCol w:w="2553"/>
      </w:tblGrid>
      <w:tr w:rsidR="00F3125F" w14:paraId="43C5CD2E" w14:textId="77777777" w:rsidTr="00F31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1F0F4974" w14:textId="77777777" w:rsidR="00F3125F" w:rsidRDefault="00F3125F" w:rsidP="009C1C4D">
            <w:r>
              <w:t>Identified End Users</w:t>
            </w:r>
          </w:p>
        </w:tc>
        <w:tc>
          <w:tcPr>
            <w:tcW w:w="1799" w:type="dxa"/>
          </w:tcPr>
          <w:p w14:paraId="792FA52F" w14:textId="2BA71E8F" w:rsidR="00F3125F" w:rsidRDefault="00F3125F" w:rsidP="009C1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</w:t>
            </w:r>
          </w:p>
        </w:tc>
        <w:tc>
          <w:tcPr>
            <w:tcW w:w="2547" w:type="dxa"/>
          </w:tcPr>
          <w:p w14:paraId="2881BCB6" w14:textId="18DD3464" w:rsidR="00F3125F" w:rsidRDefault="00F3125F" w:rsidP="009C1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Needed resources</w:t>
            </w:r>
          </w:p>
        </w:tc>
        <w:tc>
          <w:tcPr>
            <w:tcW w:w="2553" w:type="dxa"/>
          </w:tcPr>
          <w:p w14:paraId="1431563B" w14:textId="77777777" w:rsidR="00F3125F" w:rsidRDefault="00F3125F" w:rsidP="009C1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201F50">
              <w:t>arriers to adoption</w:t>
            </w:r>
          </w:p>
        </w:tc>
      </w:tr>
      <w:tr w:rsidR="00F3125F" w14:paraId="6C1307F3" w14:textId="77777777" w:rsidTr="00F3125F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165D3CF3" w14:textId="77777777" w:rsidR="00F3125F" w:rsidRDefault="00F3125F" w:rsidP="009C1C4D">
            <w:r>
              <w:t>Technical author (Requirements)</w:t>
            </w:r>
          </w:p>
        </w:tc>
        <w:tc>
          <w:tcPr>
            <w:tcW w:w="1799" w:type="dxa"/>
          </w:tcPr>
          <w:p w14:paraId="58D0A640" w14:textId="141E4BBC" w:rsidR="00F3125F" w:rsidRDefault="00F3125F" w:rsidP="0091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Annotation</w:t>
            </w:r>
          </w:p>
        </w:tc>
        <w:tc>
          <w:tcPr>
            <w:tcW w:w="2547" w:type="dxa"/>
          </w:tcPr>
          <w:p w14:paraId="6ABD8EA5" w14:textId="33E0F981" w:rsidR="00F3125F" w:rsidRDefault="00F3125F" w:rsidP="0091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ModelWriter Core Platform</w:t>
            </w:r>
          </w:p>
          <w:p w14:paraId="11F7E496" w14:textId="1831CD2E" w:rsidR="00F3125F" w:rsidRDefault="00F3125F" w:rsidP="0091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Semantic Annotation</w:t>
            </w:r>
          </w:p>
        </w:tc>
        <w:tc>
          <w:tcPr>
            <w:tcW w:w="2553" w:type="dxa"/>
          </w:tcPr>
          <w:p w14:paraId="6E090BB5" w14:textId="45A0DA23" w:rsidR="00F3125F" w:rsidRPr="007E36F3" w:rsidRDefault="00F3125F" w:rsidP="0091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Effort to create the usable initial resources</w:t>
            </w:r>
          </w:p>
        </w:tc>
      </w:tr>
      <w:tr w:rsidR="009112D2" w14:paraId="507F4D45" w14:textId="77777777" w:rsidTr="00F3125F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3ED93D6D" w14:textId="09571AA0" w:rsidR="009112D2" w:rsidRDefault="009112D2" w:rsidP="009C1C4D">
            <w:r>
              <w:t>Technical author (Requirements)</w:t>
            </w:r>
          </w:p>
        </w:tc>
        <w:tc>
          <w:tcPr>
            <w:tcW w:w="1799" w:type="dxa"/>
          </w:tcPr>
          <w:p w14:paraId="2F16554B" w14:textId="6DA524B2" w:rsidR="009112D2" w:rsidRDefault="009112D2" w:rsidP="009112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Requirement formalization</w:t>
            </w:r>
          </w:p>
        </w:tc>
        <w:tc>
          <w:tcPr>
            <w:tcW w:w="2547" w:type="dxa"/>
          </w:tcPr>
          <w:p w14:paraId="06D62664" w14:textId="77777777" w:rsidR="009112D2" w:rsidRDefault="009112D2" w:rsidP="009112D2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ModelWriter Core Platform</w:t>
            </w:r>
          </w:p>
          <w:p w14:paraId="06D2D7CB" w14:textId="608B7E1A" w:rsidR="009112D2" w:rsidRDefault="009112D2" w:rsidP="009112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Semantic Annotation</w:t>
            </w:r>
          </w:p>
        </w:tc>
        <w:tc>
          <w:tcPr>
            <w:tcW w:w="2553" w:type="dxa"/>
          </w:tcPr>
          <w:p w14:paraId="61AD4D67" w14:textId="77777777" w:rsidR="009112D2" w:rsidRDefault="009112D2" w:rsidP="009112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3125F" w14:paraId="59E94B7A" w14:textId="77777777" w:rsidTr="00F3125F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3124F661" w14:textId="0516449C" w:rsidR="00F3125F" w:rsidRDefault="00F3125F" w:rsidP="009C1C4D">
            <w:r>
              <w:t>Engineers/designers</w:t>
            </w:r>
          </w:p>
        </w:tc>
        <w:tc>
          <w:tcPr>
            <w:tcW w:w="1799" w:type="dxa"/>
          </w:tcPr>
          <w:p w14:paraId="6727097C" w14:textId="0762B674" w:rsidR="00F3125F" w:rsidRDefault="009112D2" w:rsidP="009C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Traceability compliance</w:t>
            </w:r>
          </w:p>
        </w:tc>
        <w:tc>
          <w:tcPr>
            <w:tcW w:w="2547" w:type="dxa"/>
          </w:tcPr>
          <w:p w14:paraId="720CBFE0" w14:textId="5786BDAA" w:rsidR="00F3125F" w:rsidRDefault="00F3125F" w:rsidP="009C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3" w:type="dxa"/>
          </w:tcPr>
          <w:p w14:paraId="6E29F001" w14:textId="4B4D8DD2" w:rsidR="00F3125F" w:rsidRPr="007E36F3" w:rsidRDefault="009112D2" w:rsidP="0091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Effort to specify the traceability model </w:t>
            </w:r>
          </w:p>
        </w:tc>
      </w:tr>
      <w:tr w:rsidR="00F3125F" w14:paraId="4A981FAB" w14:textId="77777777" w:rsidTr="00F3125F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66015D90" w14:textId="77777777" w:rsidR="00F3125F" w:rsidRDefault="00F3125F" w:rsidP="009C1C4D"/>
        </w:tc>
        <w:tc>
          <w:tcPr>
            <w:tcW w:w="1799" w:type="dxa"/>
          </w:tcPr>
          <w:p w14:paraId="2663FB33" w14:textId="77777777" w:rsidR="00F3125F" w:rsidRDefault="00F3125F" w:rsidP="009C1C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47" w:type="dxa"/>
          </w:tcPr>
          <w:p w14:paraId="5D6F39C6" w14:textId="5FA3B502" w:rsidR="00F3125F" w:rsidRDefault="00F3125F" w:rsidP="009C1C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3" w:type="dxa"/>
          </w:tcPr>
          <w:p w14:paraId="0F084051" w14:textId="77777777" w:rsidR="00F3125F" w:rsidRDefault="00F3125F" w:rsidP="009C1C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3125F" w14:paraId="37986076" w14:textId="77777777" w:rsidTr="00F3125F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4903BE75" w14:textId="77777777" w:rsidR="00F3125F" w:rsidRPr="007E36F3" w:rsidRDefault="00F3125F" w:rsidP="009C1C4D"/>
        </w:tc>
        <w:tc>
          <w:tcPr>
            <w:tcW w:w="1799" w:type="dxa"/>
          </w:tcPr>
          <w:p w14:paraId="327ACA14" w14:textId="77777777" w:rsidR="00F3125F" w:rsidRDefault="00F3125F" w:rsidP="009C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47" w:type="dxa"/>
          </w:tcPr>
          <w:p w14:paraId="2FAE7874" w14:textId="64A89576" w:rsidR="00F3125F" w:rsidRDefault="00F3125F" w:rsidP="009C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3" w:type="dxa"/>
          </w:tcPr>
          <w:p w14:paraId="534FCDD6" w14:textId="77777777" w:rsidR="00F3125F" w:rsidRDefault="00F3125F" w:rsidP="009C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B960E9" w14:textId="77777777" w:rsidR="00C22A83" w:rsidRPr="00201F50" w:rsidRDefault="00C22A83" w:rsidP="00C22A83"/>
    <w:p w14:paraId="562524AF" w14:textId="77777777" w:rsidR="008B0748" w:rsidRDefault="008B0748" w:rsidP="008B0748"/>
    <w:p w14:paraId="69FD3666" w14:textId="77777777" w:rsidR="008B0748" w:rsidRDefault="008B0748" w:rsidP="00A34A6A">
      <w:pPr>
        <w:pStyle w:val="ITEAHeading2"/>
      </w:pPr>
      <w:bookmarkStart w:id="133" w:name="_Toc471227735"/>
      <w:r>
        <w:t>Commercial companies</w:t>
      </w:r>
      <w:bookmarkEnd w:id="133"/>
    </w:p>
    <w:p w14:paraId="4F7E3EEC" w14:textId="0F0E0DB2" w:rsidR="00765699" w:rsidRDefault="00765699" w:rsidP="008B0748">
      <w:r>
        <w:t>The plan stated in the FPP foresees that a</w:t>
      </w:r>
      <w:r w:rsidRPr="00765699">
        <w:t>fter this project, the commercial companies will continue sharing th</w:t>
      </w:r>
      <w:r>
        <w:t>e</w:t>
      </w:r>
      <w:r w:rsidRPr="00765699">
        <w:t xml:space="preserve"> </w:t>
      </w:r>
      <w:r w:rsidR="00D34398">
        <w:t>Core Modelwriter</w:t>
      </w:r>
      <w:r w:rsidRPr="00765699">
        <w:t xml:space="preserve"> platform. Depending on their own mar</w:t>
      </w:r>
      <w:r>
        <w:t xml:space="preserve">kets, they </w:t>
      </w:r>
      <w:r w:rsidRPr="00765699">
        <w:t>will elaborate market-specific extensions and assemb</w:t>
      </w:r>
      <w:r>
        <w:t>le their own specific products.</w:t>
      </w:r>
    </w:p>
    <w:p w14:paraId="35072F75" w14:textId="31365117" w:rsidR="00765699" w:rsidRDefault="00765699" w:rsidP="008B0748">
      <w:r w:rsidRPr="00765699">
        <w:t xml:space="preserve">From </w:t>
      </w:r>
      <w:r w:rsidR="00D34398">
        <w:t>the</w:t>
      </w:r>
      <w:r w:rsidRPr="00765699">
        <w:t xml:space="preserve"> Use Cases (see Appendix), we have already evidences that these plug-ins will be complementary to each other, for example because of the different application domains (hence other applicable technical standards) and/or the different linguistic territories  (English, French, Turkish, etc.). In case of any overlap, though, the rules set out in the Consortium Agreement, in WP7 “Exploitation” and further post-project commercial analysis (incl. for a ModelWriter independent commercial entity with all interested parties) will dictate the modalities for a fair exploitation of the shared plug-ins between the concerned partners.</w:t>
      </w:r>
    </w:p>
    <w:p w14:paraId="75F2E613" w14:textId="77777777" w:rsidR="00765699" w:rsidRDefault="00765699" w:rsidP="008B0748"/>
    <w:p w14:paraId="321CC551" w14:textId="6FB460CF" w:rsidR="008B0748" w:rsidRDefault="008B0748" w:rsidP="008B0748">
      <w:r>
        <w:t xml:space="preserve">The table below gives an overview of the commercial companies that will exploit the project results. </w:t>
      </w:r>
    </w:p>
    <w:p w14:paraId="14CA7B3C" w14:textId="77777777" w:rsidR="008B0748" w:rsidRDefault="008B0748" w:rsidP="008B0748">
      <w:pPr>
        <w:widowControl w:val="0"/>
        <w:suppressAutoHyphens/>
        <w:spacing w:line="240" w:lineRule="auto"/>
      </w:pPr>
      <w:r w:rsidRPr="00201F50">
        <w:t xml:space="preserve">Steps of analysis of the </w:t>
      </w:r>
      <w:r>
        <w:t>Commercial companies</w:t>
      </w:r>
      <w:r w:rsidRPr="00201F50">
        <w:t xml:space="preserve"> </w:t>
      </w:r>
      <w:r>
        <w:t>may</w:t>
      </w:r>
      <w:r w:rsidRPr="00201F50">
        <w:t xml:space="preserve"> include</w:t>
      </w:r>
      <w:r>
        <w:t>:</w:t>
      </w:r>
    </w:p>
    <w:p w14:paraId="36E6793A" w14:textId="142F88CF" w:rsidR="008B0748" w:rsidRDefault="00D43C64" w:rsidP="000018ED">
      <w:pPr>
        <w:pStyle w:val="Paragraphedeliste"/>
        <w:widowControl w:val="0"/>
        <w:numPr>
          <w:ilvl w:val="0"/>
          <w:numId w:val="29"/>
        </w:numPr>
        <w:suppressAutoHyphens/>
        <w:spacing w:line="240" w:lineRule="auto"/>
        <w:jc w:val="left"/>
      </w:pPr>
      <w:r>
        <w:t>I</w:t>
      </w:r>
      <w:r w:rsidR="008B0748" w:rsidRPr="00201F50">
        <w:t xml:space="preserve">dentification &amp; validation of </w:t>
      </w:r>
      <w:r w:rsidR="008B0748">
        <w:t>the commercial company</w:t>
      </w:r>
    </w:p>
    <w:p w14:paraId="75FF161F" w14:textId="77777777" w:rsidR="00044A8D" w:rsidRDefault="00044A8D" w:rsidP="000018ED">
      <w:pPr>
        <w:pStyle w:val="Paragraphedeliste"/>
        <w:widowControl w:val="0"/>
        <w:numPr>
          <w:ilvl w:val="0"/>
          <w:numId w:val="29"/>
        </w:numPr>
        <w:suppressAutoHyphens/>
        <w:spacing w:line="240" w:lineRule="auto"/>
        <w:jc w:val="left"/>
        <w:rPr>
          <w:highlight w:val="yellow"/>
        </w:rPr>
      </w:pPr>
      <w:r w:rsidRPr="00044A8D">
        <w:t>Customer Relationships &amp; Distribution channels</w:t>
      </w:r>
      <w:r w:rsidRPr="00044A8D">
        <w:rPr>
          <w:highlight w:val="yellow"/>
        </w:rPr>
        <w:t xml:space="preserve"> </w:t>
      </w:r>
    </w:p>
    <w:p w14:paraId="7EA032E1" w14:textId="2458378F" w:rsidR="00D43C64" w:rsidRDefault="002306C8" w:rsidP="000018ED">
      <w:pPr>
        <w:pStyle w:val="Paragraphedeliste"/>
        <w:widowControl w:val="0"/>
        <w:numPr>
          <w:ilvl w:val="0"/>
          <w:numId w:val="29"/>
        </w:numPr>
        <w:suppressAutoHyphens/>
        <w:spacing w:line="240" w:lineRule="auto"/>
        <w:jc w:val="left"/>
        <w:rPr>
          <w:highlight w:val="yellow"/>
        </w:rPr>
      </w:pPr>
      <w:r>
        <w:rPr>
          <w:highlight w:val="yellow"/>
        </w:rPr>
        <w:t>Actions</w:t>
      </w:r>
    </w:p>
    <w:p w14:paraId="299B8F6D" w14:textId="62CCDF17" w:rsidR="008B0748" w:rsidRPr="008B0748" w:rsidRDefault="008B0748" w:rsidP="000018ED">
      <w:pPr>
        <w:pStyle w:val="Paragraphedeliste"/>
        <w:widowControl w:val="0"/>
        <w:numPr>
          <w:ilvl w:val="0"/>
          <w:numId w:val="29"/>
        </w:numPr>
        <w:suppressAutoHyphens/>
        <w:spacing w:line="240" w:lineRule="auto"/>
        <w:jc w:val="left"/>
        <w:rPr>
          <w:highlight w:val="yellow"/>
        </w:rPr>
      </w:pPr>
      <w:r w:rsidRPr="008B0748">
        <w:rPr>
          <w:highlight w:val="yellow"/>
        </w:rPr>
        <w:t>…TBC</w:t>
      </w:r>
    </w:p>
    <w:p w14:paraId="4FDA207D" w14:textId="77777777" w:rsidR="008B0748" w:rsidRPr="00E175BB" w:rsidRDefault="008B0748" w:rsidP="008B0748"/>
    <w:tbl>
      <w:tblPr>
        <w:tblStyle w:val="Tramemoyenne1-Accent2"/>
        <w:tblW w:w="0" w:type="auto"/>
        <w:tblLook w:val="04A0" w:firstRow="1" w:lastRow="0" w:firstColumn="1" w:lastColumn="0" w:noHBand="0" w:noVBand="1"/>
      </w:tblPr>
      <w:tblGrid>
        <w:gridCol w:w="2518"/>
        <w:gridCol w:w="3260"/>
        <w:gridCol w:w="3508"/>
      </w:tblGrid>
      <w:tr w:rsidR="008B0748" w14:paraId="6EF27C69" w14:textId="77777777" w:rsidTr="009C1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E1D37B8" w14:textId="77777777" w:rsidR="008B0748" w:rsidRDefault="008B0748" w:rsidP="009C1C4D">
            <w:r>
              <w:t>Commercial company</w:t>
            </w:r>
          </w:p>
        </w:tc>
        <w:tc>
          <w:tcPr>
            <w:tcW w:w="3260" w:type="dxa"/>
          </w:tcPr>
          <w:p w14:paraId="41EF85A8" w14:textId="01D912A0" w:rsidR="008B0748" w:rsidRDefault="00044A8D" w:rsidP="009C1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4A8D">
              <w:t>Customer Relationships &amp; Distribution channels</w:t>
            </w:r>
          </w:p>
        </w:tc>
        <w:tc>
          <w:tcPr>
            <w:tcW w:w="3508" w:type="dxa"/>
          </w:tcPr>
          <w:p w14:paraId="1CE74298" w14:textId="72F67A54" w:rsidR="008B0748" w:rsidRDefault="002306C8" w:rsidP="009C1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</w:t>
            </w:r>
          </w:p>
        </w:tc>
      </w:tr>
      <w:tr w:rsidR="008B0748" w14:paraId="797642EA" w14:textId="77777777" w:rsidTr="009C1C4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79BB503" w14:textId="77777777" w:rsidR="008B0748" w:rsidRDefault="008B0748" w:rsidP="009C1C4D">
            <w:r>
              <w:t>OBEO</w:t>
            </w:r>
          </w:p>
        </w:tc>
        <w:tc>
          <w:tcPr>
            <w:tcW w:w="3260" w:type="dxa"/>
          </w:tcPr>
          <w:p w14:paraId="15B69565" w14:textId="77777777" w:rsidR="008B0748" w:rsidRDefault="00D43C64" w:rsidP="00230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4" w:author="Etienne Juliot" w:date="2017-01-12T15:50:00Z"/>
              </w:rPr>
            </w:pPr>
            <w:r>
              <w:t xml:space="preserve">Eclipse </w:t>
            </w:r>
            <w:r w:rsidR="002306C8">
              <w:t>Foundation</w:t>
            </w:r>
          </w:p>
          <w:p w14:paraId="188E1178" w14:textId="77777777" w:rsidR="00901529" w:rsidRDefault="00901529" w:rsidP="00230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5" w:author="Etienne Juliot" w:date="2017-01-12T15:50:00Z"/>
              </w:rPr>
            </w:pPr>
            <w:ins w:id="136" w:author="Etienne Juliot" w:date="2017-01-12T15:50:00Z">
              <w:r>
                <w:t>EclipseCon Conferences</w:t>
              </w:r>
            </w:ins>
          </w:p>
          <w:p w14:paraId="5B7C3172" w14:textId="5F668C42" w:rsidR="00901529" w:rsidRDefault="00901529" w:rsidP="00230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137" w:author="Etienne Juliot" w:date="2017-01-12T15:50:00Z">
              <w:r>
                <w:t>Open Source channel</w:t>
              </w:r>
            </w:ins>
          </w:p>
        </w:tc>
        <w:tc>
          <w:tcPr>
            <w:tcW w:w="3508" w:type="dxa"/>
          </w:tcPr>
          <w:p w14:paraId="4681B7D5" w14:textId="4A22148F" w:rsidR="008B0748" w:rsidRPr="007E36F3" w:rsidRDefault="00D43C64" w:rsidP="00230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Modelwriter Core Platform to be proposed as a</w:t>
            </w:r>
            <w:r w:rsidR="002306C8">
              <w:t>n</w:t>
            </w:r>
            <w:r>
              <w:t xml:space="preserve"> </w:t>
            </w:r>
            <w:r w:rsidR="002306C8">
              <w:t xml:space="preserve">Eclipse Open Source project </w:t>
            </w:r>
          </w:p>
        </w:tc>
      </w:tr>
      <w:tr w:rsidR="003E3759" w14:paraId="29AF3E1A" w14:textId="77777777" w:rsidTr="00901529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DDD6223" w14:textId="1D40F0E7" w:rsidR="003E3759" w:rsidRDefault="003E3759" w:rsidP="00901529">
            <w:r>
              <w:lastRenderedPageBreak/>
              <w:t>OBEO</w:t>
            </w:r>
          </w:p>
        </w:tc>
        <w:tc>
          <w:tcPr>
            <w:tcW w:w="3260" w:type="dxa"/>
          </w:tcPr>
          <w:p w14:paraId="610ACE93" w14:textId="77777777" w:rsidR="003E3759" w:rsidRDefault="003E3759" w:rsidP="00901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Integration with other Open source tools</w:t>
            </w:r>
          </w:p>
        </w:tc>
        <w:tc>
          <w:tcPr>
            <w:tcW w:w="3508" w:type="dxa"/>
          </w:tcPr>
          <w:p w14:paraId="76A3D2F6" w14:textId="77777777" w:rsidR="003E3759" w:rsidRDefault="003E3759" w:rsidP="00901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M2Doc</w:t>
            </w:r>
          </w:p>
          <w:p w14:paraId="05E12759" w14:textId="77777777" w:rsidR="003E3759" w:rsidRDefault="003E3759" w:rsidP="00901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Obeo is developing a new product of MS word document generation M2Doc, and will propose future new feature for traceability using ModelWriter</w:t>
            </w:r>
          </w:p>
        </w:tc>
      </w:tr>
      <w:tr w:rsidR="00901529" w14:paraId="012D87A3" w14:textId="77777777" w:rsidTr="00901529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38" w:author="Etienne Juliot" w:date="2017-01-12T15:4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44B3171" w14:textId="41818ADF" w:rsidR="00901529" w:rsidRDefault="00901529" w:rsidP="00901529">
            <w:pPr>
              <w:rPr>
                <w:ins w:id="139" w:author="Etienne Juliot" w:date="2017-01-12T15:49:00Z"/>
              </w:rPr>
            </w:pPr>
            <w:ins w:id="140" w:author="Etienne Juliot" w:date="2017-01-12T15:49:00Z">
              <w:r>
                <w:t>OBEO</w:t>
              </w:r>
            </w:ins>
          </w:p>
        </w:tc>
        <w:tc>
          <w:tcPr>
            <w:tcW w:w="3260" w:type="dxa"/>
          </w:tcPr>
          <w:p w14:paraId="1264CB70" w14:textId="77777777" w:rsidR="00901529" w:rsidRDefault="00901529" w:rsidP="00901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1" w:author="Etienne Juliot" w:date="2017-01-12T15:49:00Z"/>
              </w:rPr>
            </w:pPr>
            <w:ins w:id="142" w:author="Etienne Juliot" w:date="2017-01-12T15:49:00Z">
              <w:r>
                <w:t>New option to Obeo Designer subscription</w:t>
              </w:r>
            </w:ins>
          </w:p>
          <w:p w14:paraId="43B4864E" w14:textId="646FA85E" w:rsidR="00901529" w:rsidRDefault="00901529" w:rsidP="00901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3" w:author="Etienne Juliot" w:date="2017-01-12T15:49:00Z"/>
              </w:rPr>
            </w:pPr>
            <w:ins w:id="144" w:author="Etienne Juliot" w:date="2017-01-12T15:50:00Z">
              <w:r>
                <w:t>Direct sale</w:t>
              </w:r>
            </w:ins>
            <w:ins w:id="145" w:author="Etienne Juliot" w:date="2017-01-12T15:52:00Z">
              <w:r>
                <w:t>s</w:t>
              </w:r>
            </w:ins>
          </w:p>
        </w:tc>
        <w:tc>
          <w:tcPr>
            <w:tcW w:w="3508" w:type="dxa"/>
          </w:tcPr>
          <w:p w14:paraId="7F913865" w14:textId="4CFA8307" w:rsidR="00901529" w:rsidRDefault="00901529" w:rsidP="00901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6" w:author="Etienne Juliot" w:date="2017-01-12T15:49:00Z"/>
              </w:rPr>
              <w:pPrChange w:id="147" w:author="Etienne Juliot" w:date="2017-01-12T15:49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48" w:author="Etienne Juliot" w:date="2017-01-12T15:49:00Z">
              <w:r w:rsidRPr="009A335E">
                <w:t>Support &amp; Maintenance</w:t>
              </w:r>
            </w:ins>
          </w:p>
        </w:tc>
      </w:tr>
      <w:tr w:rsidR="00901529" w14:paraId="64B639BA" w14:textId="77777777" w:rsidTr="00901529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ins w:id="149" w:author="Etienne Juliot" w:date="2017-01-12T15:4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5DAE7CE" w14:textId="7C1F9E9C" w:rsidR="00901529" w:rsidRDefault="00901529" w:rsidP="00901529">
            <w:pPr>
              <w:rPr>
                <w:ins w:id="150" w:author="Etienne Juliot" w:date="2017-01-12T15:49:00Z"/>
              </w:rPr>
            </w:pPr>
            <w:ins w:id="151" w:author="Etienne Juliot" w:date="2017-01-12T15:51:00Z">
              <w:r>
                <w:t>OBEO</w:t>
              </w:r>
            </w:ins>
          </w:p>
        </w:tc>
        <w:tc>
          <w:tcPr>
            <w:tcW w:w="3260" w:type="dxa"/>
          </w:tcPr>
          <w:p w14:paraId="310F509E" w14:textId="3394899A" w:rsidR="00901529" w:rsidRDefault="00901529" w:rsidP="00901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152" w:author="Etienne Juliot" w:date="2017-01-12T15:52:00Z"/>
              </w:rPr>
            </w:pPr>
            <w:ins w:id="153" w:author="Etienne Juliot" w:date="2017-01-12T15:52:00Z">
              <w:r>
                <w:t>Direct sales</w:t>
              </w:r>
            </w:ins>
          </w:p>
          <w:p w14:paraId="09FB75BF" w14:textId="2A9B0CAB" w:rsidR="00901529" w:rsidRDefault="00901529" w:rsidP="00901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154" w:author="Etienne Juliot" w:date="2017-01-12T15:49:00Z"/>
              </w:rPr>
            </w:pPr>
            <w:ins w:id="155" w:author="Etienne Juliot" w:date="2017-01-12T15:52:00Z">
              <w:r>
                <w:t>To existing Sirius users</w:t>
              </w:r>
            </w:ins>
          </w:p>
        </w:tc>
        <w:tc>
          <w:tcPr>
            <w:tcW w:w="3508" w:type="dxa"/>
          </w:tcPr>
          <w:p w14:paraId="38CA31E9" w14:textId="77777777" w:rsidR="00901529" w:rsidRPr="009A335E" w:rsidRDefault="00901529" w:rsidP="00901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156" w:author="Etienne Juliot" w:date="2017-01-12T15:51:00Z"/>
              </w:rPr>
            </w:pPr>
            <w:ins w:id="157" w:author="Etienne Juliot" w:date="2017-01-12T15:51:00Z">
              <w:r w:rsidRPr="009A335E">
                <w:t>Training</w:t>
              </w:r>
            </w:ins>
          </w:p>
          <w:p w14:paraId="0EE0E4CD" w14:textId="7DBECC3B" w:rsidR="00901529" w:rsidRDefault="00901529" w:rsidP="00901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158" w:author="Etienne Juliot" w:date="2017-01-12T15:49:00Z"/>
              </w:rPr>
            </w:pPr>
            <w:ins w:id="159" w:author="Etienne Juliot" w:date="2017-01-12T15:51:00Z">
              <w:r w:rsidRPr="009A335E">
                <w:t>Dev outsourcing / expertise for extraction rules, core new feature, integration</w:t>
              </w:r>
              <w:r w:rsidRPr="009A335E">
                <w:rPr>
                  <w:rStyle w:val="Marquedecommentaire"/>
                </w:rPr>
                <w:commentReference w:id="160"/>
              </w:r>
              <w:r>
                <w:t xml:space="preserve"> with SCM, ALM, Editors</w:t>
              </w:r>
            </w:ins>
          </w:p>
        </w:tc>
      </w:tr>
      <w:tr w:rsidR="008B0748" w14:paraId="0BE0617C" w14:textId="77777777" w:rsidTr="009C1C4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8F1F15C" w14:textId="16B92A41" w:rsidR="008B0748" w:rsidRDefault="00D43C64" w:rsidP="009C1C4D">
            <w:r>
              <w:t>UNIT</w:t>
            </w:r>
          </w:p>
        </w:tc>
        <w:tc>
          <w:tcPr>
            <w:tcW w:w="3260" w:type="dxa"/>
          </w:tcPr>
          <w:p w14:paraId="04C5350F" w14:textId="583A8C72" w:rsidR="008B0748" w:rsidRDefault="00E61C32" w:rsidP="00E61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Integration with other commercial tools</w:t>
            </w:r>
          </w:p>
        </w:tc>
        <w:tc>
          <w:tcPr>
            <w:tcW w:w="3508" w:type="dxa"/>
          </w:tcPr>
          <w:p w14:paraId="1C9143BD" w14:textId="7BE7FAFF" w:rsidR="008B0748" w:rsidRPr="007E36F3" w:rsidRDefault="00D43C64" w:rsidP="00230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C64">
              <w:t>Integration with</w:t>
            </w:r>
            <w:r>
              <w:t xml:space="preserve"> </w:t>
            </w:r>
            <w:r w:rsidRPr="00D43C64">
              <w:t>Siemens Teamcenter PLM visualization</w:t>
            </w:r>
            <w:r w:rsidR="002306C8">
              <w:t xml:space="preserve">, </w:t>
            </w:r>
            <w:r w:rsidRPr="00D43C64">
              <w:t>IBM Rational DOORS</w:t>
            </w:r>
            <w:r w:rsidR="002306C8">
              <w:t xml:space="preserve"> </w:t>
            </w:r>
            <w:r w:rsidRPr="00D43C64">
              <w:t>or Esterel</w:t>
            </w:r>
            <w:r w:rsidR="002306C8">
              <w:t xml:space="preserve"> </w:t>
            </w:r>
            <w:r w:rsidRPr="00D43C64">
              <w:t>SCADE Suite</w:t>
            </w:r>
          </w:p>
        </w:tc>
      </w:tr>
      <w:tr w:rsidR="008B0748" w14:paraId="046D8C9B" w14:textId="77777777" w:rsidTr="009C1C4D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872CAB9" w14:textId="3D0AA6E7" w:rsidR="008B0748" w:rsidRPr="007E36F3" w:rsidRDefault="006A4DF0" w:rsidP="009C1C4D">
            <w:r>
              <w:t>MANTIS</w:t>
            </w:r>
          </w:p>
        </w:tc>
        <w:tc>
          <w:tcPr>
            <w:tcW w:w="3260" w:type="dxa"/>
          </w:tcPr>
          <w:p w14:paraId="26D7F8E8" w14:textId="424CC50B" w:rsidR="008B0748" w:rsidRDefault="008B0748" w:rsidP="006A4D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508" w:type="dxa"/>
          </w:tcPr>
          <w:p w14:paraId="4674A869" w14:textId="163010FD" w:rsidR="008B0748" w:rsidRDefault="00B2324A" w:rsidP="009C1C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A4DF0">
              <w:rPr>
                <w:highlight w:val="yellow"/>
              </w:rPr>
              <w:t>Web based services for Turkish language support</w:t>
            </w:r>
          </w:p>
        </w:tc>
      </w:tr>
    </w:tbl>
    <w:p w14:paraId="79B7BC38" w14:textId="77777777" w:rsidR="008B0748" w:rsidRDefault="008B0748" w:rsidP="008B0748"/>
    <w:p w14:paraId="62CA7730" w14:textId="77777777" w:rsidR="001A1334" w:rsidRDefault="001A1334" w:rsidP="008B0748"/>
    <w:p w14:paraId="0C4B5378" w14:textId="40CDCCB4" w:rsidR="001A1334" w:rsidRDefault="001A1334">
      <w:pPr>
        <w:spacing w:after="200" w:line="276" w:lineRule="auto"/>
      </w:pPr>
      <w:r>
        <w:br w:type="page"/>
      </w:r>
    </w:p>
    <w:p w14:paraId="575D6F0C" w14:textId="12765C75" w:rsidR="001A1334" w:rsidRDefault="001A1334" w:rsidP="001A1334">
      <w:pPr>
        <w:pStyle w:val="ITEAHeading1"/>
        <w:numPr>
          <w:ilvl w:val="0"/>
          <w:numId w:val="0"/>
        </w:numPr>
        <w:ind w:left="454"/>
        <w:sectPr w:rsidR="001A1334" w:rsidSect="00857876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2371" w:right="1418" w:bottom="851" w:left="1418" w:header="567" w:footer="0" w:gutter="0"/>
          <w:cols w:space="708"/>
          <w:titlePg/>
          <w:docGrid w:linePitch="360"/>
        </w:sectPr>
      </w:pPr>
    </w:p>
    <w:p w14:paraId="61C5B89D" w14:textId="77777777" w:rsidR="001A1334" w:rsidRDefault="001A1334" w:rsidP="001A1334">
      <w:pPr>
        <w:pStyle w:val="ITEABodyText"/>
        <w:rPr>
          <w:lang w:eastAsia="en-US"/>
        </w:rPr>
      </w:pPr>
    </w:p>
    <w:p w14:paraId="7F4037DF" w14:textId="6575AA2B" w:rsidR="001A1334" w:rsidRDefault="001A1334" w:rsidP="001A1334">
      <w:pPr>
        <w:pStyle w:val="ITEABodyText"/>
        <w:rPr>
          <w:lang w:eastAsia="en-US"/>
        </w:rPr>
      </w:pPr>
      <w:r>
        <w:rPr>
          <w:lang w:eastAsia="en-US"/>
        </w:rPr>
        <w:t>The schema summarizes with the “Business Model Canvas” Method the business model of Obeo about the exploitation of ModelWriter outcomes:</w:t>
      </w:r>
    </w:p>
    <w:p w14:paraId="31B8F965" w14:textId="77777777" w:rsidR="001A1334" w:rsidRDefault="001A1334" w:rsidP="001A1334">
      <w:pPr>
        <w:pStyle w:val="ITEABodyText"/>
        <w:rPr>
          <w:lang w:eastAsia="en-US"/>
        </w:rPr>
      </w:pPr>
    </w:p>
    <w:p w14:paraId="20446671" w14:textId="3C58340F" w:rsidR="001A1334" w:rsidRDefault="001A1334" w:rsidP="001A1334">
      <w:pPr>
        <w:pStyle w:val="ITEABodyText"/>
      </w:pPr>
      <w:r>
        <w:rPr>
          <w:noProof/>
          <w:lang w:val="fr-FR" w:eastAsia="fr-FR"/>
        </w:rPr>
        <w:drawing>
          <wp:inline distT="0" distB="0" distL="0" distR="0" wp14:anchorId="10891C01" wp14:editId="2C0AFB52">
            <wp:extent cx="8754745" cy="4919980"/>
            <wp:effectExtent l="0" t="0" r="825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4745" cy="4919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AC53A1" w14:textId="77777777" w:rsidR="001A1334" w:rsidRDefault="001A1334" w:rsidP="001A1334">
      <w:pPr>
        <w:pStyle w:val="ITEABodyText"/>
      </w:pPr>
    </w:p>
    <w:p w14:paraId="5EDAFFF1" w14:textId="77777777" w:rsidR="001A1334" w:rsidRDefault="001A1334" w:rsidP="001A1334">
      <w:pPr>
        <w:pStyle w:val="ITEABodyText"/>
        <w:rPr>
          <w:lang w:eastAsia="en-US"/>
        </w:rPr>
        <w:sectPr w:rsidR="001A1334" w:rsidSect="00E95846">
          <w:pgSz w:w="16838" w:h="11906" w:orient="landscape"/>
          <w:pgMar w:top="1418" w:right="2371" w:bottom="1418" w:left="851" w:header="567" w:footer="0" w:gutter="0"/>
          <w:cols w:space="708"/>
          <w:titlePg/>
          <w:docGrid w:linePitch="360"/>
        </w:sectPr>
      </w:pPr>
    </w:p>
    <w:p w14:paraId="3232F261" w14:textId="678936AC" w:rsidR="001A1334" w:rsidRDefault="001A1334">
      <w:pPr>
        <w:spacing w:after="200" w:line="276" w:lineRule="auto"/>
      </w:pPr>
    </w:p>
    <w:p w14:paraId="1603509C" w14:textId="77777777" w:rsidR="001A1334" w:rsidRPr="00201F50" w:rsidRDefault="001A1334" w:rsidP="008B0748"/>
    <w:p w14:paraId="18BCAD1A" w14:textId="77777777" w:rsidR="008B0748" w:rsidRDefault="008B0748" w:rsidP="008B0748"/>
    <w:p w14:paraId="1949828F" w14:textId="45E36844" w:rsidR="008B0748" w:rsidRDefault="008B0748" w:rsidP="00A34A6A">
      <w:pPr>
        <w:pStyle w:val="ITEAHeading2"/>
      </w:pPr>
      <w:bookmarkStart w:id="161" w:name="_Toc471227736"/>
      <w:r>
        <w:t>Research organism</w:t>
      </w:r>
      <w:r w:rsidR="00A34A6A">
        <w:t>s</w:t>
      </w:r>
      <w:bookmarkEnd w:id="161"/>
    </w:p>
    <w:p w14:paraId="211EC0B7" w14:textId="77777777" w:rsidR="00765699" w:rsidRDefault="00765699" w:rsidP="008B0748">
      <w:r>
        <w:t>The plan stated in the FPP foresees that Research Institutes will continue to use the ModelWriter platform and augment it after the project:</w:t>
      </w:r>
    </w:p>
    <w:p w14:paraId="6ED2016A" w14:textId="77777777" w:rsidR="00765699" w:rsidRDefault="00765699" w:rsidP="000018ED">
      <w:pPr>
        <w:pStyle w:val="Paragraphedeliste"/>
        <w:numPr>
          <w:ilvl w:val="0"/>
          <w:numId w:val="29"/>
        </w:numPr>
      </w:pPr>
      <w:r>
        <w:t xml:space="preserve">New research topics fostered by identified new Industrial Use Cases </w:t>
      </w:r>
    </w:p>
    <w:p w14:paraId="0B8712CB" w14:textId="33F36B41" w:rsidR="00765699" w:rsidRDefault="00911A6F" w:rsidP="000018ED">
      <w:pPr>
        <w:pStyle w:val="Paragraphedeliste"/>
        <w:numPr>
          <w:ilvl w:val="0"/>
          <w:numId w:val="29"/>
        </w:numPr>
      </w:pPr>
      <w:r>
        <w:t>Transfer</w:t>
      </w:r>
      <w:r w:rsidR="00765699">
        <w:t xml:space="preserve"> of research results into immediately usable plug-ins, in the domains of NLP, NLG, model-to-model transformations, model checking, etc. </w:t>
      </w:r>
    </w:p>
    <w:p w14:paraId="4B352CF0" w14:textId="56C1E18E" w:rsidR="00765699" w:rsidRDefault="00765699" w:rsidP="000018ED">
      <w:pPr>
        <w:pStyle w:val="Paragraphedeliste"/>
        <w:numPr>
          <w:ilvl w:val="0"/>
          <w:numId w:val="29"/>
        </w:numPr>
      </w:pPr>
      <w:r>
        <w:t>This approach for exploitation has therefore the potential to help accelerate research (e.g. by integrating results of PhD and other academic resources such as GATE libraries)</w:t>
      </w:r>
      <w:r w:rsidR="00044D13">
        <w:t>.</w:t>
      </w:r>
    </w:p>
    <w:p w14:paraId="511F1C20" w14:textId="77777777" w:rsidR="00765699" w:rsidRDefault="00765699" w:rsidP="008B0748"/>
    <w:p w14:paraId="34225FB2" w14:textId="4AF9181E" w:rsidR="008B0748" w:rsidRDefault="008B0748" w:rsidP="008B0748">
      <w:r>
        <w:t xml:space="preserve">The table below gives an overview of the research organisms that will exploit the project results. </w:t>
      </w:r>
    </w:p>
    <w:p w14:paraId="25BE0EE6" w14:textId="42A21616" w:rsidR="008B0748" w:rsidRDefault="008B0748" w:rsidP="008B0748">
      <w:pPr>
        <w:widowControl w:val="0"/>
        <w:suppressAutoHyphens/>
        <w:spacing w:line="240" w:lineRule="auto"/>
      </w:pPr>
      <w:r w:rsidRPr="00201F50">
        <w:t xml:space="preserve">Steps of analysis of the </w:t>
      </w:r>
      <w:r w:rsidR="00044A8D">
        <w:t>Research</w:t>
      </w:r>
      <w:r>
        <w:t xml:space="preserve"> </w:t>
      </w:r>
      <w:r w:rsidR="00044A8D">
        <w:t>O</w:t>
      </w:r>
      <w:r>
        <w:t>rganism</w:t>
      </w:r>
      <w:r w:rsidRPr="00201F50">
        <w:t xml:space="preserve"> </w:t>
      </w:r>
      <w:r>
        <w:t>may</w:t>
      </w:r>
      <w:r w:rsidRPr="00201F50">
        <w:t xml:space="preserve"> include</w:t>
      </w:r>
      <w:r>
        <w:t>:</w:t>
      </w:r>
    </w:p>
    <w:p w14:paraId="074E623A" w14:textId="26725C46" w:rsidR="008B0748" w:rsidRDefault="00044D13" w:rsidP="000018ED">
      <w:pPr>
        <w:pStyle w:val="Paragraphedeliste"/>
        <w:widowControl w:val="0"/>
        <w:numPr>
          <w:ilvl w:val="0"/>
          <w:numId w:val="29"/>
        </w:numPr>
        <w:suppressAutoHyphens/>
        <w:spacing w:line="240" w:lineRule="auto"/>
        <w:jc w:val="left"/>
      </w:pPr>
      <w:r>
        <w:t>I</w:t>
      </w:r>
      <w:r w:rsidR="008B0748" w:rsidRPr="00201F50">
        <w:t xml:space="preserve">dentification &amp; validation of </w:t>
      </w:r>
      <w:r w:rsidR="008B0748">
        <w:t>the research organism</w:t>
      </w:r>
    </w:p>
    <w:p w14:paraId="651B0849" w14:textId="2579A7D5" w:rsidR="008B0748" w:rsidRPr="00044D13" w:rsidRDefault="00044D13" w:rsidP="000018ED">
      <w:pPr>
        <w:pStyle w:val="Paragraphedeliste"/>
        <w:widowControl w:val="0"/>
        <w:numPr>
          <w:ilvl w:val="0"/>
          <w:numId w:val="29"/>
        </w:numPr>
        <w:suppressAutoHyphens/>
        <w:spacing w:line="240" w:lineRule="auto"/>
        <w:jc w:val="left"/>
      </w:pPr>
      <w:r w:rsidRPr="00044D13">
        <w:t>involvement</w:t>
      </w:r>
      <w:r w:rsidR="008B0748" w:rsidRPr="00044D13">
        <w:t xml:space="preserve"> in plugins development</w:t>
      </w:r>
    </w:p>
    <w:p w14:paraId="3BB5670B" w14:textId="49A5F42F" w:rsidR="00196298" w:rsidRDefault="00196298" w:rsidP="000018ED">
      <w:pPr>
        <w:pStyle w:val="Paragraphedeliste"/>
        <w:widowControl w:val="0"/>
        <w:numPr>
          <w:ilvl w:val="0"/>
          <w:numId w:val="29"/>
        </w:numPr>
        <w:suppressAutoHyphens/>
        <w:spacing w:line="240" w:lineRule="auto"/>
        <w:jc w:val="left"/>
      </w:pPr>
      <w:r>
        <w:t>r</w:t>
      </w:r>
      <w:r w:rsidRPr="00201F50">
        <w:t xml:space="preserve">eview of </w:t>
      </w:r>
      <w:r>
        <w:t xml:space="preserve">condition for reuse </w:t>
      </w:r>
      <w:r w:rsidRPr="00765699">
        <w:t xml:space="preserve">of </w:t>
      </w:r>
      <w:r>
        <w:t>the outcomes</w:t>
      </w:r>
      <w:r w:rsidRPr="00765699">
        <w:t xml:space="preserve"> by </w:t>
      </w:r>
      <w:r>
        <w:t>research organisms</w:t>
      </w:r>
    </w:p>
    <w:p w14:paraId="4C298A95" w14:textId="77777777" w:rsidR="008B0748" w:rsidRPr="00E175BB" w:rsidRDefault="008B0748" w:rsidP="008B0748"/>
    <w:tbl>
      <w:tblPr>
        <w:tblStyle w:val="Tramemoyenne1-Accent2"/>
        <w:tblW w:w="0" w:type="auto"/>
        <w:tblLook w:val="04A0" w:firstRow="1" w:lastRow="0" w:firstColumn="1" w:lastColumn="0" w:noHBand="0" w:noVBand="1"/>
      </w:tblPr>
      <w:tblGrid>
        <w:gridCol w:w="2518"/>
        <w:gridCol w:w="3260"/>
        <w:gridCol w:w="3508"/>
      </w:tblGrid>
      <w:tr w:rsidR="008B0748" w14:paraId="499017DE" w14:textId="77777777" w:rsidTr="009C1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0B64EB1" w14:textId="3B09740D" w:rsidR="008B0748" w:rsidRDefault="00044A8D" w:rsidP="009C1C4D">
            <w:r>
              <w:t>Research organism</w:t>
            </w:r>
          </w:p>
        </w:tc>
        <w:tc>
          <w:tcPr>
            <w:tcW w:w="3260" w:type="dxa"/>
          </w:tcPr>
          <w:p w14:paraId="1CF5D0F7" w14:textId="03C89E62" w:rsidR="008B0748" w:rsidRDefault="00765699" w:rsidP="009C1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 plug-in</w:t>
            </w:r>
          </w:p>
        </w:tc>
        <w:tc>
          <w:tcPr>
            <w:tcW w:w="3508" w:type="dxa"/>
          </w:tcPr>
          <w:p w14:paraId="1D5E6687" w14:textId="36AAAD6D" w:rsidR="008B0748" w:rsidRDefault="002306C8" w:rsidP="009C1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for reuse</w:t>
            </w:r>
          </w:p>
        </w:tc>
      </w:tr>
      <w:tr w:rsidR="008B0748" w14:paraId="5BEE0BF6" w14:textId="77777777" w:rsidTr="009C1C4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7F07CC9" w14:textId="62E34CFE" w:rsidR="008B0748" w:rsidRDefault="00765699" w:rsidP="009C1C4D">
            <w:r>
              <w:t>LORIA</w:t>
            </w:r>
          </w:p>
        </w:tc>
        <w:tc>
          <w:tcPr>
            <w:tcW w:w="3260" w:type="dxa"/>
          </w:tcPr>
          <w:p w14:paraId="1FEFFC65" w14:textId="62CF9DCE" w:rsidR="008B0748" w:rsidRDefault="00044D13" w:rsidP="009C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Semantic annotator</w:t>
            </w:r>
          </w:p>
        </w:tc>
        <w:tc>
          <w:tcPr>
            <w:tcW w:w="3508" w:type="dxa"/>
          </w:tcPr>
          <w:p w14:paraId="1C667DDF" w14:textId="77777777" w:rsidR="008B0748" w:rsidRDefault="00765699" w:rsidP="009C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Open-source version</w:t>
            </w:r>
          </w:p>
          <w:p w14:paraId="54B26C35" w14:textId="23599646" w:rsidR="00911A6F" w:rsidRPr="007E36F3" w:rsidRDefault="00911A6F" w:rsidP="0091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Improvement: a</w:t>
            </w:r>
            <w:r w:rsidRPr="00911A6F">
              <w:t>dding multi word expressions to the semantic annotator in the MW prototype</w:t>
            </w:r>
          </w:p>
        </w:tc>
      </w:tr>
      <w:tr w:rsidR="008B0748" w14:paraId="50597047" w14:textId="77777777" w:rsidTr="009C1C4D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64DCCFC" w14:textId="18E2C186" w:rsidR="008B0748" w:rsidRDefault="00D43C64" w:rsidP="009C1C4D">
            <w:r>
              <w:t>LORIA</w:t>
            </w:r>
          </w:p>
        </w:tc>
        <w:tc>
          <w:tcPr>
            <w:tcW w:w="3260" w:type="dxa"/>
          </w:tcPr>
          <w:p w14:paraId="01BDB99D" w14:textId="2634EE68" w:rsidR="008B0748" w:rsidRDefault="00044D13" w:rsidP="00044D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Reversible Semantic Processing </w:t>
            </w:r>
          </w:p>
        </w:tc>
        <w:tc>
          <w:tcPr>
            <w:tcW w:w="3508" w:type="dxa"/>
          </w:tcPr>
          <w:p w14:paraId="66867C3F" w14:textId="4CCBEF09" w:rsidR="008B0748" w:rsidRPr="007E36F3" w:rsidRDefault="008B0748" w:rsidP="009C1C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B0748" w14:paraId="182C01A1" w14:textId="77777777" w:rsidTr="009C1C4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2353A26" w14:textId="31D51288" w:rsidR="008B0748" w:rsidRDefault="008B0748" w:rsidP="009C1C4D"/>
        </w:tc>
        <w:tc>
          <w:tcPr>
            <w:tcW w:w="3260" w:type="dxa"/>
          </w:tcPr>
          <w:p w14:paraId="1F047BEE" w14:textId="77777777" w:rsidR="008B0748" w:rsidRDefault="008B0748" w:rsidP="009C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8" w:type="dxa"/>
          </w:tcPr>
          <w:p w14:paraId="0A130ED0" w14:textId="77777777" w:rsidR="008B0748" w:rsidRDefault="008B0748" w:rsidP="009C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0748" w14:paraId="7B9E97B8" w14:textId="77777777" w:rsidTr="009C1C4D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B473C93" w14:textId="77777777" w:rsidR="008B0748" w:rsidRPr="007E36F3" w:rsidRDefault="008B0748" w:rsidP="009C1C4D"/>
        </w:tc>
        <w:tc>
          <w:tcPr>
            <w:tcW w:w="3260" w:type="dxa"/>
          </w:tcPr>
          <w:p w14:paraId="26EBD15C" w14:textId="77777777" w:rsidR="008B0748" w:rsidRDefault="008B0748" w:rsidP="009C1C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508" w:type="dxa"/>
          </w:tcPr>
          <w:p w14:paraId="3FCB76EF" w14:textId="77777777" w:rsidR="008B0748" w:rsidRDefault="008B0748" w:rsidP="009C1C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0E2F7970" w14:textId="77777777" w:rsidR="008B0748" w:rsidRPr="00201F50" w:rsidRDefault="008B0748" w:rsidP="008B0748"/>
    <w:p w14:paraId="2D9083BF" w14:textId="77777777" w:rsidR="00C22A83" w:rsidRDefault="00C22A83" w:rsidP="00C22A83"/>
    <w:p w14:paraId="01102254" w14:textId="77777777" w:rsidR="008F772D" w:rsidRPr="00EC7F7A" w:rsidRDefault="008F772D" w:rsidP="00642734">
      <w:pPr>
        <w:pStyle w:val="ITEABodyText"/>
      </w:pPr>
    </w:p>
    <w:p w14:paraId="1AA664CC" w14:textId="77777777" w:rsidR="00E95846" w:rsidRDefault="00E95846">
      <w:pPr>
        <w:spacing w:after="200" w:line="276" w:lineRule="auto"/>
        <w:rPr>
          <w:rFonts w:eastAsiaTheme="minorHAnsi" w:cstheme="minorBidi"/>
          <w:b/>
          <w:color w:val="00A651" w:themeColor="accent1"/>
          <w:spacing w:val="0"/>
          <w:sz w:val="28"/>
          <w:szCs w:val="28"/>
          <w:lang w:eastAsia="en-US"/>
        </w:rPr>
      </w:pPr>
      <w:r>
        <w:br w:type="page"/>
      </w:r>
    </w:p>
    <w:p w14:paraId="2425F7CB" w14:textId="77777777" w:rsidR="00E95846" w:rsidRDefault="00E95846" w:rsidP="0014260F">
      <w:pPr>
        <w:pStyle w:val="ITEAHeading1"/>
        <w:sectPr w:rsidR="00E95846" w:rsidSect="00857876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2371" w:right="1418" w:bottom="851" w:left="1418" w:header="567" w:footer="0" w:gutter="0"/>
          <w:cols w:space="708"/>
          <w:titlePg/>
          <w:docGrid w:linePitch="360"/>
        </w:sectPr>
      </w:pPr>
    </w:p>
    <w:p w14:paraId="17AB3E6B" w14:textId="222C9A3E" w:rsidR="00E95846" w:rsidRDefault="00E95846" w:rsidP="0014260F">
      <w:pPr>
        <w:pStyle w:val="ITEAHeading1"/>
      </w:pPr>
      <w:bookmarkStart w:id="162" w:name="_Toc471227737"/>
      <w:r>
        <w:lastRenderedPageBreak/>
        <w:t>Pathway to exploitation</w:t>
      </w:r>
      <w:bookmarkEnd w:id="162"/>
    </w:p>
    <w:p w14:paraId="0089C147" w14:textId="3DED6F18" w:rsidR="00E95846" w:rsidRDefault="00E95846" w:rsidP="00E95846">
      <w:pPr>
        <w:pStyle w:val="ITEABodyText"/>
      </w:pPr>
      <w:r>
        <w:rPr>
          <w:lang w:eastAsia="en-US"/>
        </w:rPr>
        <w:t xml:space="preserve">The table summarizes </w:t>
      </w:r>
      <w:r>
        <w:t>the actions</w:t>
      </w:r>
      <w:r w:rsidRPr="00776DE0">
        <w:t xml:space="preserve"> undertaken </w:t>
      </w:r>
      <w:r>
        <w:t xml:space="preserve">or planned </w:t>
      </w:r>
      <w:r w:rsidRPr="00776DE0">
        <w:t xml:space="preserve">within the project scope </w:t>
      </w:r>
      <w:r>
        <w:t xml:space="preserve">and </w:t>
      </w:r>
      <w:r w:rsidRPr="00776DE0">
        <w:t>that have a strong influence on exploitation possibilities</w:t>
      </w:r>
      <w:r>
        <w:t>.</w:t>
      </w:r>
    </w:p>
    <w:p w14:paraId="047B1D6A" w14:textId="77777777" w:rsidR="00E95846" w:rsidRDefault="00E95846" w:rsidP="00E95846">
      <w:pPr>
        <w:pStyle w:val="ITEABodyText"/>
      </w:pPr>
    </w:p>
    <w:tbl>
      <w:tblPr>
        <w:tblStyle w:val="Tramemoyenne1-Accent2"/>
        <w:tblW w:w="0" w:type="auto"/>
        <w:tblLook w:val="04A0" w:firstRow="1" w:lastRow="0" w:firstColumn="1" w:lastColumn="0" w:noHBand="0" w:noVBand="1"/>
      </w:tblPr>
      <w:tblGrid>
        <w:gridCol w:w="4585"/>
        <w:gridCol w:w="4585"/>
        <w:gridCol w:w="4586"/>
      </w:tblGrid>
      <w:tr w:rsidR="00E95846" w14:paraId="2D2D8CD1" w14:textId="77777777" w:rsidTr="00E95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499BEBE" w14:textId="6DC67B4E" w:rsidR="00E95846" w:rsidRDefault="00E95846" w:rsidP="00E95846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PATHWAY</w:t>
            </w:r>
          </w:p>
        </w:tc>
        <w:tc>
          <w:tcPr>
            <w:tcW w:w="4585" w:type="dxa"/>
          </w:tcPr>
          <w:p w14:paraId="79377A34" w14:textId="15AF4F2A" w:rsidR="00E95846" w:rsidRDefault="00E95846" w:rsidP="00E95846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E95846">
              <w:rPr>
                <w:lang w:eastAsia="en-US"/>
              </w:rPr>
              <w:t>ACTION</w:t>
            </w:r>
          </w:p>
        </w:tc>
        <w:tc>
          <w:tcPr>
            <w:tcW w:w="4586" w:type="dxa"/>
          </w:tcPr>
          <w:p w14:paraId="60580E68" w14:textId="74276A57" w:rsidR="00E95846" w:rsidRDefault="00E95846" w:rsidP="00E95846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E95846">
              <w:rPr>
                <w:lang w:eastAsia="en-US"/>
              </w:rPr>
              <w:t>Status</w:t>
            </w:r>
          </w:p>
        </w:tc>
      </w:tr>
      <w:tr w:rsidR="00E95846" w14:paraId="3AF221EE" w14:textId="77777777" w:rsidTr="00E9584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77FEA05" w14:textId="4844B548" w:rsidR="00E95846" w:rsidRDefault="00E95846" w:rsidP="00E95846">
            <w:pPr>
              <w:pStyle w:val="ITEABodyText"/>
              <w:rPr>
                <w:lang w:eastAsia="en-US"/>
              </w:rPr>
            </w:pPr>
            <w:r>
              <w:t>Direct involvement of End-users as partners in the project</w:t>
            </w:r>
          </w:p>
        </w:tc>
        <w:tc>
          <w:tcPr>
            <w:tcW w:w="4585" w:type="dxa"/>
          </w:tcPr>
          <w:p w14:paraId="11418F38" w14:textId="4B2298D1" w:rsidR="00E95846" w:rsidRDefault="002306C8" w:rsidP="002306C8">
            <w:pPr>
              <w:pStyle w:val="ITEA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Airbus to involve potential end-users</w:t>
            </w:r>
          </w:p>
        </w:tc>
        <w:tc>
          <w:tcPr>
            <w:tcW w:w="4586" w:type="dxa"/>
          </w:tcPr>
          <w:p w14:paraId="1B20232C" w14:textId="094D559B" w:rsidR="002306C8" w:rsidRDefault="002306C8" w:rsidP="002306C8">
            <w:pPr>
              <w:pStyle w:val="ITEABodyText"/>
              <w:numPr>
                <w:ilvl w:val="0"/>
                <w:numId w:val="29"/>
              </w:numPr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test session of ModelWriter tools for identified activities to be planned</w:t>
            </w:r>
          </w:p>
        </w:tc>
      </w:tr>
      <w:tr w:rsidR="00E95846" w14:paraId="188A01E3" w14:textId="77777777" w:rsidTr="00E95846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60C8438" w14:textId="06F39F99" w:rsidR="00E95846" w:rsidRDefault="00E95846" w:rsidP="00E95846">
            <w:pPr>
              <w:pStyle w:val="ITEABodyText"/>
              <w:rPr>
                <w:lang w:eastAsia="en-US"/>
              </w:rPr>
            </w:pPr>
            <w:r>
              <w:t>P</w:t>
            </w:r>
            <w:r w:rsidRPr="00A22A42">
              <w:t xml:space="preserve">reliminary contacts with potentially interested </w:t>
            </w:r>
            <w:r>
              <w:t>o</w:t>
            </w:r>
            <w:r w:rsidRPr="00A22A42">
              <w:t>rganizations and individuals</w:t>
            </w:r>
          </w:p>
        </w:tc>
        <w:tc>
          <w:tcPr>
            <w:tcW w:w="4585" w:type="dxa"/>
          </w:tcPr>
          <w:p w14:paraId="59395399" w14:textId="367E12D1" w:rsidR="00E95846" w:rsidRDefault="002306C8" w:rsidP="00E95846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Contact Eclipse Foundation</w:t>
            </w:r>
          </w:p>
        </w:tc>
        <w:tc>
          <w:tcPr>
            <w:tcW w:w="4586" w:type="dxa"/>
          </w:tcPr>
          <w:p w14:paraId="07490D25" w14:textId="0CBF3382" w:rsidR="00E95846" w:rsidRDefault="00901529" w:rsidP="00277626">
            <w:pPr>
              <w:pStyle w:val="ITEABodyText"/>
              <w:numPr>
                <w:ilvl w:val="0"/>
                <w:numId w:val="29"/>
              </w:numPr>
              <w:ind w:left="43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  <w:pPrChange w:id="163" w:author="Etienne Juliot" w:date="2017-01-12T15:54:00Z">
                <w:pPr>
                  <w:pStyle w:val="ITEABodyTex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PrChange>
            </w:pPr>
            <w:ins w:id="164" w:author="Etienne Juliot" w:date="2017-01-12T15:53:00Z">
              <w:r>
                <w:rPr>
                  <w:lang w:eastAsia="en-US"/>
                </w:rPr>
                <w:t>need to reach a first stable 1.0 version to initialize proposal process to create an Eclipse Foundation project</w:t>
              </w:r>
            </w:ins>
          </w:p>
        </w:tc>
      </w:tr>
      <w:tr w:rsidR="00E95846" w14:paraId="18273219" w14:textId="77777777" w:rsidTr="00E9584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17712D9" w14:textId="792C49AF" w:rsidR="00E95846" w:rsidRDefault="00E95846" w:rsidP="00E95846">
            <w:pPr>
              <w:pStyle w:val="ITEABodyText"/>
              <w:rPr>
                <w:lang w:eastAsia="en-US"/>
              </w:rPr>
            </w:pPr>
            <w:r>
              <w:t>Promotion of the ModelWriter concepts and results to the end-user community</w:t>
            </w:r>
          </w:p>
        </w:tc>
        <w:tc>
          <w:tcPr>
            <w:tcW w:w="4585" w:type="dxa"/>
          </w:tcPr>
          <w:p w14:paraId="501AB6D8" w14:textId="5B276AA0" w:rsidR="00E95846" w:rsidRDefault="002306C8" w:rsidP="00E95846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2915C6">
              <w:rPr>
                <w:i/>
              </w:rPr>
              <w:t>See Dissemination plan</w:t>
            </w:r>
          </w:p>
        </w:tc>
        <w:tc>
          <w:tcPr>
            <w:tcW w:w="4586" w:type="dxa"/>
          </w:tcPr>
          <w:p w14:paraId="015E7B58" w14:textId="77777777" w:rsidR="002306C8" w:rsidRDefault="002306C8" w:rsidP="002306C8">
            <w:pPr>
              <w:pStyle w:val="ITEABodyText"/>
              <w:numPr>
                <w:ilvl w:val="0"/>
                <w:numId w:val="29"/>
              </w:numPr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see dissemination activities</w:t>
            </w:r>
          </w:p>
          <w:p w14:paraId="5072C8B4" w14:textId="5E8A795B" w:rsidR="002306C8" w:rsidRDefault="002306C8" w:rsidP="002306C8">
            <w:pPr>
              <w:pStyle w:val="ITEABodyText"/>
              <w:numPr>
                <w:ilvl w:val="0"/>
                <w:numId w:val="29"/>
              </w:numPr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5" w:author="Etienne Juliot" w:date="2017-01-12T15:55:00Z"/>
                <w:lang w:eastAsia="en-US"/>
              </w:rPr>
            </w:pPr>
            <w:r>
              <w:rPr>
                <w:lang w:eastAsia="en-US"/>
              </w:rPr>
              <w:t>Airbus Internal presentation in 2016</w:t>
            </w:r>
          </w:p>
          <w:p w14:paraId="5B1A657A" w14:textId="703ED26B" w:rsidR="00277626" w:rsidDel="00277626" w:rsidRDefault="00277626" w:rsidP="00277626">
            <w:pPr>
              <w:pStyle w:val="ITEABodyText"/>
              <w:numPr>
                <w:ilvl w:val="0"/>
                <w:numId w:val="29"/>
              </w:numPr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6" w:author="Etienne Juliot" w:date="2017-01-12T15:55:00Z"/>
                <w:lang w:eastAsia="en-US"/>
              </w:rPr>
              <w:pPrChange w:id="167" w:author="Etienne Juliot" w:date="2017-01-12T15:55:00Z">
                <w:pPr>
                  <w:pStyle w:val="ITEABodyText"/>
                  <w:numPr>
                    <w:numId w:val="29"/>
                  </w:numPr>
                  <w:ind w:left="431" w:hanging="45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68" w:author="Etienne Juliot" w:date="2017-01-12T15:55:00Z">
              <w:r>
                <w:rPr>
                  <w:lang w:eastAsia="en-US"/>
                </w:rPr>
                <w:t>Need to obtain public information / feedback from UC and their KPI to insure promotion of MW’s ROI</w:t>
              </w:r>
            </w:ins>
          </w:p>
          <w:p w14:paraId="2BE55629" w14:textId="77777777" w:rsidR="00E95846" w:rsidRDefault="00E95846" w:rsidP="00277626">
            <w:pPr>
              <w:pStyle w:val="ITEABodyText"/>
              <w:numPr>
                <w:ilvl w:val="0"/>
                <w:numId w:val="29"/>
              </w:numPr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  <w:pPrChange w:id="169" w:author="Etienne Juliot" w:date="2017-01-12T15:55:00Z">
                <w:pPr>
                  <w:pStyle w:val="ITEABody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E95846" w14:paraId="2CD202CE" w14:textId="77777777" w:rsidTr="00E95846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35E0BCB" w14:textId="20AE85EF" w:rsidR="00E95846" w:rsidRDefault="00E95846" w:rsidP="00E95846">
            <w:pPr>
              <w:pStyle w:val="ITEABodyText"/>
            </w:pPr>
            <w:r>
              <w:t>Promotion of the technological results</w:t>
            </w:r>
          </w:p>
        </w:tc>
        <w:tc>
          <w:tcPr>
            <w:tcW w:w="4585" w:type="dxa"/>
          </w:tcPr>
          <w:p w14:paraId="29F762A2" w14:textId="48145967" w:rsidR="00E95846" w:rsidRDefault="00E95846" w:rsidP="00E95846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 w:rsidRPr="002915C6">
              <w:rPr>
                <w:i/>
              </w:rPr>
              <w:t>See Dissemination plan</w:t>
            </w:r>
          </w:p>
        </w:tc>
        <w:tc>
          <w:tcPr>
            <w:tcW w:w="4586" w:type="dxa"/>
          </w:tcPr>
          <w:p w14:paraId="128FAC4F" w14:textId="77777777" w:rsidR="00E95846" w:rsidRDefault="00E95846" w:rsidP="00E95846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E95846" w14:paraId="23A739D3" w14:textId="77777777" w:rsidTr="00E9584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DF0F5DF" w14:textId="6381EEE7" w:rsidR="00E95846" w:rsidRDefault="008721E8" w:rsidP="00E95846">
            <w:pPr>
              <w:pStyle w:val="ITEABodyText"/>
            </w:pPr>
            <w:r w:rsidRPr="00277626">
              <w:rPr>
                <w:rPrChange w:id="170" w:author="Etienne Juliot" w:date="2017-01-12T15:56:00Z">
                  <w:rPr>
                    <w:highlight w:val="yellow"/>
                  </w:rPr>
                </w:rPrChange>
              </w:rPr>
              <w:t>Promotion of services related to the ModelWriter results</w:t>
            </w:r>
            <w:del w:id="171" w:author="Etienne Juliot" w:date="2017-01-12T15:55:00Z">
              <w:r w:rsidRPr="00160233" w:rsidDel="00277626">
                <w:rPr>
                  <w:highlight w:val="yellow"/>
                </w:rPr>
                <w:delText xml:space="preserve"> (?)</w:delText>
              </w:r>
            </w:del>
          </w:p>
        </w:tc>
        <w:tc>
          <w:tcPr>
            <w:tcW w:w="4585" w:type="dxa"/>
          </w:tcPr>
          <w:p w14:paraId="20156BB1" w14:textId="1FA5E192" w:rsidR="00E95846" w:rsidRDefault="00277626" w:rsidP="00E95846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ins w:id="172" w:author="Etienne Juliot" w:date="2017-01-12T15:56:00Z">
              <w:r>
                <w:rPr>
                  <w:lang w:eastAsia="en-US"/>
                </w:rPr>
                <w:t xml:space="preserve">Create web material and a conference based on UC’s feedbacks which illustrated the kind of </w:t>
              </w:r>
            </w:ins>
            <w:ins w:id="173" w:author="Etienne Juliot" w:date="2017-01-12T15:57:00Z">
              <w:r>
                <w:rPr>
                  <w:lang w:eastAsia="en-US"/>
                </w:rPr>
                <w:t xml:space="preserve">professional </w:t>
              </w:r>
            </w:ins>
            <w:ins w:id="174" w:author="Etienne Juliot" w:date="2017-01-12T15:56:00Z">
              <w:r>
                <w:rPr>
                  <w:lang w:eastAsia="en-US"/>
                </w:rPr>
                <w:t>services needed</w:t>
              </w:r>
            </w:ins>
            <w:ins w:id="175" w:author="Etienne Juliot" w:date="2017-01-12T15:57:00Z">
              <w:r>
                <w:rPr>
                  <w:lang w:eastAsia="en-US"/>
                </w:rPr>
                <w:t xml:space="preserve"> to deploy MW</w:t>
              </w:r>
            </w:ins>
          </w:p>
        </w:tc>
        <w:tc>
          <w:tcPr>
            <w:tcW w:w="4586" w:type="dxa"/>
          </w:tcPr>
          <w:p w14:paraId="23A1304A" w14:textId="77777777" w:rsidR="00E95846" w:rsidRDefault="00277626" w:rsidP="00277626">
            <w:pPr>
              <w:pStyle w:val="ITEABodyText"/>
              <w:numPr>
                <w:ilvl w:val="0"/>
                <w:numId w:val="29"/>
              </w:numPr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6" w:author="Etienne Juliot" w:date="2017-01-12T15:57:00Z"/>
                <w:lang w:eastAsia="en-US"/>
              </w:rPr>
              <w:pPrChange w:id="177" w:author="Etienne Juliot" w:date="2017-01-12T15:57:00Z">
                <w:pPr>
                  <w:pStyle w:val="ITEABody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78" w:author="Etienne Juliot" w:date="2017-01-12T15:57:00Z">
              <w:r>
                <w:rPr>
                  <w:lang w:eastAsia="en-US"/>
                </w:rPr>
                <w:t>Business model canvas finished</w:t>
              </w:r>
            </w:ins>
          </w:p>
          <w:p w14:paraId="70D12C8E" w14:textId="469117E2" w:rsidR="00277626" w:rsidRDefault="00277626" w:rsidP="00277626">
            <w:pPr>
              <w:pStyle w:val="ITEABodyText"/>
              <w:numPr>
                <w:ilvl w:val="0"/>
                <w:numId w:val="29"/>
              </w:numPr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  <w:pPrChange w:id="179" w:author="Etienne Juliot" w:date="2017-01-12T15:57:00Z">
                <w:pPr>
                  <w:pStyle w:val="ITEABody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80" w:author="Etienne Juliot" w:date="2017-01-12T15:57:00Z">
              <w:r>
                <w:rPr>
                  <w:lang w:eastAsia="en-US"/>
                </w:rPr>
                <w:t>UC have to send feedbacks</w:t>
              </w:r>
            </w:ins>
          </w:p>
        </w:tc>
      </w:tr>
      <w:tr w:rsidR="00E95846" w14:paraId="139B0BFB" w14:textId="77777777" w:rsidTr="00E95846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9F566D6" w14:textId="79C646A5" w:rsidR="00E95846" w:rsidRPr="00160233" w:rsidRDefault="00E95846" w:rsidP="00E95846">
            <w:pPr>
              <w:pStyle w:val="ITEABodyText"/>
              <w:rPr>
                <w:highlight w:val="yellow"/>
              </w:rPr>
            </w:pPr>
            <w:r>
              <w:t>Exploitation of the ModelWriter results as the basis for subsequent initiatives in the field of the research and technological transfer</w:t>
            </w:r>
          </w:p>
        </w:tc>
        <w:tc>
          <w:tcPr>
            <w:tcW w:w="4585" w:type="dxa"/>
          </w:tcPr>
          <w:p w14:paraId="0677031A" w14:textId="4630D1C8" w:rsidR="00E95846" w:rsidRDefault="00E95846" w:rsidP="002306C8">
            <w:pPr>
              <w:pStyle w:val="ITEABodyText"/>
              <w:ind w:left="43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4586" w:type="dxa"/>
          </w:tcPr>
          <w:p w14:paraId="1EBEAA61" w14:textId="45D7462A" w:rsidR="00E95846" w:rsidRDefault="002306C8" w:rsidP="002306C8">
            <w:pPr>
              <w:pStyle w:val="ITEABodyText"/>
              <w:numPr>
                <w:ilvl w:val="0"/>
                <w:numId w:val="29"/>
              </w:numPr>
              <w:ind w:left="43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warning session @ Airbus on Ontology management</w:t>
            </w:r>
          </w:p>
        </w:tc>
      </w:tr>
      <w:tr w:rsidR="00E95846" w14:paraId="0692897F" w14:textId="77777777" w:rsidTr="00E9584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EB17646" w14:textId="77777777" w:rsidR="00E95846" w:rsidRDefault="00E95846" w:rsidP="009C1C4D">
            <w:pPr>
              <w:pStyle w:val="Corpsdetexte"/>
            </w:pPr>
            <w:r w:rsidRPr="00CE37D3">
              <w:t>Deployment enablers investigation</w:t>
            </w:r>
          </w:p>
          <w:p w14:paraId="7CFE6ADC" w14:textId="77777777" w:rsidR="00E95846" w:rsidRDefault="00E95846" w:rsidP="00E95846">
            <w:pPr>
              <w:pStyle w:val="ITEABodyText"/>
            </w:pPr>
          </w:p>
        </w:tc>
        <w:tc>
          <w:tcPr>
            <w:tcW w:w="4585" w:type="dxa"/>
          </w:tcPr>
          <w:p w14:paraId="47567388" w14:textId="695D4F7E" w:rsidR="00E95846" w:rsidRDefault="00E95846" w:rsidP="00E95846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2915C6">
              <w:lastRenderedPageBreak/>
              <w:t>User acceptance</w:t>
            </w:r>
          </w:p>
        </w:tc>
        <w:tc>
          <w:tcPr>
            <w:tcW w:w="4586" w:type="dxa"/>
          </w:tcPr>
          <w:p w14:paraId="5A9AFAC0" w14:textId="5634A77F" w:rsidR="00E95846" w:rsidRDefault="002306C8" w:rsidP="002306C8">
            <w:pPr>
              <w:pStyle w:val="ITEABodyText"/>
              <w:numPr>
                <w:ilvl w:val="0"/>
                <w:numId w:val="29"/>
              </w:numPr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tests and validation to be planned</w:t>
            </w:r>
            <w:r w:rsidR="006A4DF0">
              <w:rPr>
                <w:lang w:eastAsia="en-US"/>
              </w:rPr>
              <w:t xml:space="preserve"> at WP1 </w:t>
            </w:r>
            <w:r w:rsidR="006A4DF0">
              <w:rPr>
                <w:lang w:eastAsia="en-US"/>
              </w:rPr>
              <w:lastRenderedPageBreak/>
              <w:t>partners places</w:t>
            </w:r>
          </w:p>
        </w:tc>
      </w:tr>
      <w:tr w:rsidR="00E95846" w14:paraId="423CF5E6" w14:textId="77777777" w:rsidTr="00E95846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16960F4" w14:textId="37B25611" w:rsidR="00E95846" w:rsidRPr="00CE37D3" w:rsidRDefault="00E95846" w:rsidP="009C1C4D">
            <w:pPr>
              <w:pStyle w:val="Corpsdetexte"/>
            </w:pPr>
            <w:r>
              <w:rPr>
                <w:highlight w:val="yellow"/>
              </w:rPr>
              <w:lastRenderedPageBreak/>
              <w:t xml:space="preserve">Risk mitigation </w:t>
            </w:r>
          </w:p>
        </w:tc>
        <w:tc>
          <w:tcPr>
            <w:tcW w:w="4585" w:type="dxa"/>
          </w:tcPr>
          <w:p w14:paraId="02B94144" w14:textId="3BBF72E2" w:rsidR="00E95846" w:rsidRDefault="00E95846" w:rsidP="00E95846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 w:rsidRPr="00241BEF">
              <w:t>See D1.9.1 Technical Risk Assessment Document (OBEO)</w:t>
            </w:r>
          </w:p>
        </w:tc>
        <w:tc>
          <w:tcPr>
            <w:tcW w:w="4586" w:type="dxa"/>
          </w:tcPr>
          <w:p w14:paraId="18099244" w14:textId="77777777" w:rsidR="00E95846" w:rsidRDefault="00E95846" w:rsidP="00E95846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E95846" w14:paraId="307E33ED" w14:textId="77777777" w:rsidTr="00E9584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3F96F3D" w14:textId="749ACA09" w:rsidR="00E95846" w:rsidRDefault="00E95846" w:rsidP="009C1C4D">
            <w:pPr>
              <w:pStyle w:val="Corpsdetexte"/>
              <w:rPr>
                <w:highlight w:val="yellow"/>
              </w:rPr>
            </w:pPr>
            <w:r w:rsidRPr="00322C33">
              <w:t>Contribution to standards</w:t>
            </w:r>
          </w:p>
        </w:tc>
        <w:tc>
          <w:tcPr>
            <w:tcW w:w="4585" w:type="dxa"/>
          </w:tcPr>
          <w:p w14:paraId="632D36EC" w14:textId="3AA72756" w:rsidR="00E95846" w:rsidRDefault="00E95846" w:rsidP="00E95846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241BEF">
              <w:t>See D7.7.1 ModelWriter and standardization activities (LORIA)</w:t>
            </w:r>
          </w:p>
        </w:tc>
        <w:tc>
          <w:tcPr>
            <w:tcW w:w="4586" w:type="dxa"/>
          </w:tcPr>
          <w:p w14:paraId="58A0EBAD" w14:textId="77777777" w:rsidR="00E95846" w:rsidRDefault="00E95846" w:rsidP="00E95846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6B3BBB74" w14:textId="77777777" w:rsidR="00E95846" w:rsidRDefault="00E95846" w:rsidP="00E95846">
      <w:pPr>
        <w:pStyle w:val="ITEABodyText"/>
        <w:rPr>
          <w:lang w:eastAsia="en-US"/>
        </w:rPr>
        <w:sectPr w:rsidR="00E95846" w:rsidSect="00E95846">
          <w:pgSz w:w="16838" w:h="11906" w:orient="landscape"/>
          <w:pgMar w:top="1418" w:right="2371" w:bottom="1418" w:left="851" w:header="567" w:footer="0" w:gutter="0"/>
          <w:cols w:space="708"/>
          <w:titlePg/>
          <w:docGrid w:linePitch="360"/>
        </w:sectPr>
      </w:pPr>
    </w:p>
    <w:p w14:paraId="517B9341" w14:textId="7EE9C3D7" w:rsidR="00397912" w:rsidRDefault="001E601B" w:rsidP="00A34A6A">
      <w:pPr>
        <w:pStyle w:val="ITEAHeading1"/>
      </w:pPr>
      <w:bookmarkStart w:id="181" w:name="_Toc471227738"/>
      <w:r>
        <w:lastRenderedPageBreak/>
        <w:t xml:space="preserve">Exploitation </w:t>
      </w:r>
      <w:r w:rsidR="007F1226">
        <w:t xml:space="preserve">&amp; marketing </w:t>
      </w:r>
      <w:r>
        <w:t>plan</w:t>
      </w:r>
      <w:bookmarkEnd w:id="181"/>
    </w:p>
    <w:p w14:paraId="37A8A892" w14:textId="77777777" w:rsidR="001E601B" w:rsidRDefault="001E601B" w:rsidP="00A34A6A">
      <w:pPr>
        <w:pStyle w:val="ITEAHeading2"/>
      </w:pPr>
      <w:bookmarkStart w:id="182" w:name="_Toc417393652"/>
      <w:bookmarkStart w:id="183" w:name="_Toc471227739"/>
      <w:r>
        <w:t>Distribution channels</w:t>
      </w:r>
      <w:bookmarkEnd w:id="182"/>
      <w:bookmarkEnd w:id="183"/>
    </w:p>
    <w:p w14:paraId="5C57B384" w14:textId="77777777" w:rsidR="001E601B" w:rsidRDefault="001E601B" w:rsidP="001E601B">
      <w:pPr>
        <w:rPr>
          <w:ins w:id="184" w:author="Etienne Juliot" w:date="2017-01-12T16:05:00Z"/>
        </w:rPr>
      </w:pPr>
      <w:r>
        <w:t>Distribution models for both projet outcomes and future more mature envisaged product must be considered. Depending on the products / services we will consider:</w:t>
      </w:r>
    </w:p>
    <w:p w14:paraId="661B236C" w14:textId="5340B4BC" w:rsidR="00432B9D" w:rsidRDefault="00432B9D" w:rsidP="00432B9D">
      <w:pPr>
        <w:pStyle w:val="Paragraphedeliste"/>
        <w:numPr>
          <w:ilvl w:val="0"/>
          <w:numId w:val="29"/>
        </w:numPr>
        <w:rPr>
          <w:ins w:id="185" w:author="Etienne Juliot" w:date="2017-01-12T16:05:00Z"/>
        </w:rPr>
        <w:pPrChange w:id="186" w:author="Etienne Juliot" w:date="2017-01-12T16:05:00Z">
          <w:pPr/>
        </w:pPrChange>
      </w:pPr>
      <w:ins w:id="187" w:author="Etienne Juliot" w:date="2017-01-12T16:05:00Z">
        <w:r>
          <w:t>For support and maintenance, throw Obeo Designer offer which is already in place, with direct sales (and local partners in several countries)</w:t>
        </w:r>
      </w:ins>
    </w:p>
    <w:p w14:paraId="17B9F034" w14:textId="154FF034" w:rsidR="00432B9D" w:rsidRDefault="00432B9D" w:rsidP="00432B9D">
      <w:pPr>
        <w:pStyle w:val="Paragraphedeliste"/>
        <w:numPr>
          <w:ilvl w:val="0"/>
          <w:numId w:val="29"/>
        </w:numPr>
        <w:rPr>
          <w:ins w:id="188" w:author="Etienne Juliot" w:date="2017-01-12T16:06:00Z"/>
        </w:rPr>
        <w:pPrChange w:id="189" w:author="Etienne Juliot" w:date="2017-01-12T16:05:00Z">
          <w:pPr/>
        </w:pPrChange>
      </w:pPr>
      <w:ins w:id="190" w:author="Etienne Juliot" w:date="2017-01-12T16:06:00Z">
        <w:r>
          <w:t xml:space="preserve">For development outsourcing and MW expertise, direct sales with partnership with IT integrator and local </w:t>
        </w:r>
      </w:ins>
      <w:ins w:id="191" w:author="Etienne Juliot" w:date="2017-01-12T16:07:00Z">
        <w:r>
          <w:t>specialists</w:t>
        </w:r>
      </w:ins>
    </w:p>
    <w:p w14:paraId="1C77BDA0" w14:textId="36BEB0EA" w:rsidR="00432B9D" w:rsidDel="00432B9D" w:rsidRDefault="00432B9D" w:rsidP="00432B9D">
      <w:pPr>
        <w:pStyle w:val="Paragraphedeliste"/>
        <w:ind w:left="810"/>
        <w:rPr>
          <w:del w:id="192" w:author="Etienne Juliot" w:date="2017-01-12T16:07:00Z"/>
        </w:rPr>
        <w:pPrChange w:id="193" w:author="Etienne Juliot" w:date="2017-01-12T16:07:00Z">
          <w:pPr/>
        </w:pPrChange>
      </w:pPr>
    </w:p>
    <w:p w14:paraId="2B8EBDEC" w14:textId="6FBCBA54" w:rsidR="001E601B" w:rsidRPr="00C4574F" w:rsidDel="00432B9D" w:rsidRDefault="001E601B" w:rsidP="000018ED">
      <w:pPr>
        <w:pStyle w:val="Paragraphedeliste"/>
        <w:widowControl w:val="0"/>
        <w:numPr>
          <w:ilvl w:val="0"/>
          <w:numId w:val="31"/>
        </w:numPr>
        <w:suppressAutoHyphens/>
        <w:spacing w:line="240" w:lineRule="auto"/>
        <w:jc w:val="left"/>
        <w:rPr>
          <w:del w:id="194" w:author="Etienne Juliot" w:date="2017-01-12T16:07:00Z"/>
          <w:highlight w:val="yellow"/>
        </w:rPr>
      </w:pPr>
      <w:del w:id="195" w:author="Etienne Juliot" w:date="2017-01-12T16:07:00Z">
        <w:r w:rsidDel="00432B9D">
          <w:rPr>
            <w:highlight w:val="yellow"/>
          </w:rPr>
          <w:delText xml:space="preserve">Example: </w:delText>
        </w:r>
        <w:r w:rsidRPr="00C4574F" w:rsidDel="00432B9D">
          <w:rPr>
            <w:highlight w:val="yellow"/>
          </w:rPr>
          <w:delText>Website Delivery</w:delText>
        </w:r>
      </w:del>
    </w:p>
    <w:p w14:paraId="1E18E0F3" w14:textId="52BEDE64" w:rsidR="001E601B" w:rsidDel="00432B9D" w:rsidRDefault="001E601B" w:rsidP="000018ED">
      <w:pPr>
        <w:pStyle w:val="Paragraphedeliste"/>
        <w:widowControl w:val="0"/>
        <w:numPr>
          <w:ilvl w:val="0"/>
          <w:numId w:val="31"/>
        </w:numPr>
        <w:suppressAutoHyphens/>
        <w:spacing w:line="240" w:lineRule="auto"/>
        <w:jc w:val="left"/>
        <w:rPr>
          <w:del w:id="196" w:author="Etienne Juliot" w:date="2017-01-12T16:07:00Z"/>
          <w:highlight w:val="yellow"/>
        </w:rPr>
      </w:pPr>
      <w:del w:id="197" w:author="Etienne Juliot" w:date="2017-01-12T16:07:00Z">
        <w:r w:rsidDel="00432B9D">
          <w:rPr>
            <w:highlight w:val="yellow"/>
          </w:rPr>
          <w:delText xml:space="preserve">Example: </w:delText>
        </w:r>
        <w:r w:rsidRPr="00C4574F" w:rsidDel="00432B9D">
          <w:rPr>
            <w:highlight w:val="yellow"/>
          </w:rPr>
          <w:delText>Advertisement</w:delText>
        </w:r>
        <w:r w:rsidRPr="003929AC" w:rsidDel="00432B9D">
          <w:rPr>
            <w:highlight w:val="yellow"/>
          </w:rPr>
          <w:delText xml:space="preserve"> </w:delText>
        </w:r>
      </w:del>
    </w:p>
    <w:p w14:paraId="3B7A986E" w14:textId="1D1D481C" w:rsidR="001E601B" w:rsidRPr="003929AC" w:rsidDel="00432B9D" w:rsidRDefault="001E601B" w:rsidP="000018ED">
      <w:pPr>
        <w:pStyle w:val="Paragraphedeliste"/>
        <w:widowControl w:val="0"/>
        <w:numPr>
          <w:ilvl w:val="0"/>
          <w:numId w:val="31"/>
        </w:numPr>
        <w:suppressAutoHyphens/>
        <w:spacing w:line="240" w:lineRule="auto"/>
        <w:jc w:val="left"/>
        <w:rPr>
          <w:del w:id="198" w:author="Etienne Juliot" w:date="2017-01-12T16:07:00Z"/>
          <w:highlight w:val="yellow"/>
        </w:rPr>
      </w:pPr>
      <w:del w:id="199" w:author="Etienne Juliot" w:date="2017-01-12T16:07:00Z">
        <w:r w:rsidDel="00432B9D">
          <w:rPr>
            <w:highlight w:val="yellow"/>
          </w:rPr>
          <w:delText>TO BE COMPLETED</w:delText>
        </w:r>
      </w:del>
    </w:p>
    <w:p w14:paraId="693678BE" w14:textId="77777777" w:rsidR="001E601B" w:rsidRDefault="001E601B" w:rsidP="00A34A6A">
      <w:pPr>
        <w:pStyle w:val="ITEAHeading2"/>
      </w:pPr>
      <w:bookmarkStart w:id="200" w:name="_Toc413709827"/>
      <w:bookmarkStart w:id="201" w:name="_Toc417393653"/>
      <w:bookmarkStart w:id="202" w:name="_Toc471227740"/>
      <w:r w:rsidRPr="00AC4B86">
        <w:t xml:space="preserve">Pricing </w:t>
      </w:r>
      <w:r>
        <w:t>m</w:t>
      </w:r>
      <w:r w:rsidRPr="00AC4B86">
        <w:t>odels</w:t>
      </w:r>
      <w:bookmarkEnd w:id="200"/>
      <w:bookmarkEnd w:id="201"/>
      <w:bookmarkEnd w:id="202"/>
    </w:p>
    <w:p w14:paraId="69C3077C" w14:textId="77777777" w:rsidR="001E601B" w:rsidRDefault="001E601B" w:rsidP="001E601B">
      <w:r>
        <w:t>Pricing  will  depend  heavily  on  the  objectives  of  the commercial  entities  exploiting  the project results.  A competitive environment analysis will be a key input to this activity.</w:t>
      </w:r>
    </w:p>
    <w:p w14:paraId="2F41B0CA" w14:textId="77777777" w:rsidR="00A34A6A" w:rsidRDefault="00A34A6A" w:rsidP="001E601B">
      <w:pPr>
        <w:pStyle w:val="Corpsdetexte"/>
      </w:pPr>
    </w:p>
    <w:p w14:paraId="7A03008D" w14:textId="77777777" w:rsidR="001E601B" w:rsidRDefault="001E601B" w:rsidP="001E601B">
      <w:pPr>
        <w:pStyle w:val="Corpsdetexte"/>
        <w:rPr>
          <w:ins w:id="203" w:author="Etienne Juliot" w:date="2017-01-12T16:04:00Z"/>
        </w:rPr>
      </w:pPr>
      <w:r>
        <w:t>The project's participants are committed to the creation of software under the Open Source/Free Software model, a proven means to continue useful software beyond project lifetimes.</w:t>
      </w:r>
    </w:p>
    <w:p w14:paraId="60F8E70E" w14:textId="47C4DB3A" w:rsidR="00432B9D" w:rsidRDefault="00432B9D" w:rsidP="001E601B">
      <w:pPr>
        <w:pStyle w:val="Corpsdetexte"/>
      </w:pPr>
      <w:ins w:id="204" w:author="Etienne Juliot" w:date="2017-01-12T16:04:00Z">
        <w:r>
          <w:t>Obeo plan to apply the same pricing model he used with success for years with others Open Source projects such as Sirius.</w:t>
        </w:r>
      </w:ins>
    </w:p>
    <w:p w14:paraId="60391FA0" w14:textId="77777777" w:rsidR="001E601B" w:rsidRDefault="001E601B" w:rsidP="00A34A6A">
      <w:pPr>
        <w:pStyle w:val="ITEAHeading2"/>
      </w:pPr>
      <w:bookmarkStart w:id="205" w:name="_Toc413709828"/>
      <w:bookmarkStart w:id="206" w:name="_Toc417393654"/>
      <w:bookmarkStart w:id="207" w:name="_Toc471227741"/>
      <w:r w:rsidRPr="00AC4B86">
        <w:t>Marketing Strategy</w:t>
      </w:r>
      <w:bookmarkEnd w:id="205"/>
      <w:bookmarkEnd w:id="206"/>
      <w:bookmarkEnd w:id="207"/>
    </w:p>
    <w:p w14:paraId="0634EE5A" w14:textId="27A6A9FB" w:rsidR="001E601B" w:rsidRPr="001E601B" w:rsidRDefault="001E601B" w:rsidP="001E601B">
      <w:pPr>
        <w:pStyle w:val="ITEABodyText"/>
        <w:rPr>
          <w:lang w:eastAsia="en-US"/>
        </w:rPr>
      </w:pPr>
      <w:r w:rsidRPr="00AC4B86">
        <w:t xml:space="preserve">Marketing goals and objectives </w:t>
      </w:r>
      <w:r w:rsidR="00A34A6A">
        <w:t>have to be</w:t>
      </w:r>
      <w:r w:rsidRPr="00AC4B86">
        <w:t xml:space="preserve"> defined</w:t>
      </w:r>
      <w:r w:rsidR="00A34A6A">
        <w:t xml:space="preserve"> and explained </w:t>
      </w:r>
      <w:r>
        <w:t xml:space="preserve">in </w:t>
      </w:r>
      <w:r w:rsidR="00A34A6A">
        <w:t>a next version of this deliverable (deliverable 7.2.2 and 7.2.1 being merged).</w:t>
      </w:r>
    </w:p>
    <w:p w14:paraId="128052DD" w14:textId="394A7793" w:rsidR="00E92134" w:rsidRDefault="00E92134" w:rsidP="00EA4115">
      <w:pPr>
        <w:pStyle w:val="ITEAHeading1"/>
      </w:pPr>
      <w:bookmarkStart w:id="208" w:name="_Toc471227742"/>
      <w:r>
        <w:lastRenderedPageBreak/>
        <w:t>Conclusion</w:t>
      </w:r>
      <w:bookmarkEnd w:id="208"/>
    </w:p>
    <w:p w14:paraId="78DA0456" w14:textId="6C0D9065" w:rsidR="00E92134" w:rsidRDefault="00E92134" w:rsidP="00E92134">
      <w:pPr>
        <w:pStyle w:val="Corpsdetexte"/>
      </w:pPr>
      <w:r>
        <w:t>The ModelWriter exploitation &amp; marketing are mainly addressed so far towards two main modalities:</w:t>
      </w:r>
    </w:p>
    <w:p w14:paraId="78303E10" w14:textId="0E19AD53" w:rsidR="00E92134" w:rsidRDefault="00E92134" w:rsidP="000018ED">
      <w:pPr>
        <w:pStyle w:val="Corpsdetexte"/>
        <w:widowControl w:val="0"/>
        <w:numPr>
          <w:ilvl w:val="0"/>
          <w:numId w:val="32"/>
        </w:numPr>
        <w:suppressAutoHyphens/>
        <w:spacing w:after="120" w:line="240" w:lineRule="auto"/>
        <w:jc w:val="both"/>
      </w:pPr>
      <w:r>
        <w:t xml:space="preserve">Promotion of the </w:t>
      </w:r>
      <w:r w:rsidRPr="001E20F8">
        <w:t xml:space="preserve">ModelWriter </w:t>
      </w:r>
      <w:r>
        <w:t xml:space="preserve">outcomes outside (towards:  </w:t>
      </w:r>
      <w:r w:rsidRPr="001E20F8">
        <w:rPr>
          <w:highlight w:val="yellow"/>
        </w:rPr>
        <w:t>platforms of end-users</w:t>
      </w:r>
      <w:r>
        <w:rPr>
          <w:highlight w:val="yellow"/>
        </w:rPr>
        <w:t>?</w:t>
      </w:r>
      <w:r w:rsidRPr="001E20F8">
        <w:rPr>
          <w:highlight w:val="yellow"/>
        </w:rPr>
        <w:t xml:space="preserve"> service providers</w:t>
      </w:r>
      <w:r>
        <w:rPr>
          <w:highlight w:val="yellow"/>
        </w:rPr>
        <w:t>?</w:t>
      </w:r>
      <w:r w:rsidRPr="001E20F8">
        <w:rPr>
          <w:highlight w:val="yellow"/>
        </w:rPr>
        <w:t xml:space="preserve"> Industry</w:t>
      </w:r>
      <w:r>
        <w:rPr>
          <w:highlight w:val="yellow"/>
        </w:rPr>
        <w:t xml:space="preserve">? Research ? </w:t>
      </w:r>
      <w:r w:rsidRPr="001E20F8">
        <w:rPr>
          <w:highlight w:val="yellow"/>
        </w:rPr>
        <w:t>SME communities</w:t>
      </w:r>
      <w:r>
        <w:t>?) through dissemination.</w:t>
      </w:r>
    </w:p>
    <w:p w14:paraId="5FF79CE2" w14:textId="6DC9DCE0" w:rsidR="00E92134" w:rsidRPr="00E92134" w:rsidRDefault="00E92134" w:rsidP="000018ED">
      <w:pPr>
        <w:pStyle w:val="Corpsdetexte"/>
        <w:widowControl w:val="0"/>
        <w:numPr>
          <w:ilvl w:val="0"/>
          <w:numId w:val="32"/>
        </w:numPr>
        <w:suppressAutoHyphens/>
        <w:spacing w:after="120" w:line="240" w:lineRule="auto"/>
        <w:jc w:val="both"/>
      </w:pPr>
      <w:r>
        <w:t>Exploitation intention of the ModelWriter results carried out by the partners of the project.</w:t>
      </w:r>
    </w:p>
    <w:p w14:paraId="5F4A5AAD" w14:textId="4D4BF041" w:rsidR="005A5A65" w:rsidRDefault="005A5A65" w:rsidP="00EA4115">
      <w:pPr>
        <w:pStyle w:val="ITEAHeading1"/>
      </w:pPr>
      <w:bookmarkStart w:id="209" w:name="_Toc471227743"/>
      <w:r>
        <w:lastRenderedPageBreak/>
        <w:t>References</w:t>
      </w:r>
      <w:bookmarkEnd w:id="209"/>
    </w:p>
    <w:p w14:paraId="03DFF0DF" w14:textId="77777777" w:rsidR="00921D41" w:rsidRPr="00921D41" w:rsidRDefault="00921D41" w:rsidP="000018ED">
      <w:pPr>
        <w:pStyle w:val="Paragraphedeliste"/>
        <w:numPr>
          <w:ilvl w:val="0"/>
          <w:numId w:val="26"/>
        </w:numPr>
        <w:rPr>
          <w:lang w:eastAsia="en-US"/>
        </w:rPr>
      </w:pPr>
      <w:r w:rsidRPr="00921D41">
        <w:rPr>
          <w:lang w:eastAsia="en-US"/>
        </w:rPr>
        <w:t xml:space="preserve">Baldwin, Timothy, Emily M. Bender, Dan Flickinger, Ara Kim and Stephan Oepen (2004) Road-testing the English Resource Grammar over the British National Corpus, In Proceedings of the Fourth International Conference on Language Resources and Evaluation (LREC 2004), Lisbon, Portugal. </w:t>
      </w:r>
    </w:p>
    <w:p w14:paraId="2C1B7873" w14:textId="4212A597" w:rsidR="00BD0F29" w:rsidRDefault="00921D41" w:rsidP="000018ED">
      <w:pPr>
        <w:pStyle w:val="ITEABodyText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>…</w:t>
      </w:r>
    </w:p>
    <w:p w14:paraId="35396887" w14:textId="197BF7F8" w:rsidR="00BD0F29" w:rsidRDefault="00BD0F29" w:rsidP="00EA4115">
      <w:pPr>
        <w:pStyle w:val="ITEAHeading1"/>
      </w:pPr>
      <w:bookmarkStart w:id="210" w:name="_Toc471227744"/>
      <w:r>
        <w:lastRenderedPageBreak/>
        <w:t>Appendixes</w:t>
      </w:r>
      <w:bookmarkEnd w:id="210"/>
    </w:p>
    <w:p w14:paraId="1F8DE28C" w14:textId="36A4265F" w:rsidR="00911A6F" w:rsidRDefault="00E81A83" w:rsidP="00E81A83">
      <w:pPr>
        <w:pStyle w:val="ITEAHeading2"/>
        <w:numPr>
          <w:ilvl w:val="0"/>
          <w:numId w:val="0"/>
        </w:numPr>
        <w:rPr>
          <w:lang w:eastAsia="en-US"/>
        </w:rPr>
      </w:pPr>
      <w:bookmarkStart w:id="211" w:name="_Toc471227745"/>
      <w:r>
        <w:rPr>
          <w:lang w:eastAsia="en-US"/>
        </w:rPr>
        <w:t>Appendix 1</w:t>
      </w:r>
      <w:r w:rsidR="00110B30">
        <w:rPr>
          <w:lang w:eastAsia="en-US"/>
        </w:rPr>
        <w:t xml:space="preserve"> –</w:t>
      </w:r>
      <w:bookmarkEnd w:id="211"/>
      <w:r w:rsidR="00110B30">
        <w:rPr>
          <w:lang w:eastAsia="en-US"/>
        </w:rPr>
        <w:t xml:space="preserve"> </w:t>
      </w:r>
    </w:p>
    <w:sectPr w:rsidR="00911A6F" w:rsidSect="00857876">
      <w:pgSz w:w="11906" w:h="16838"/>
      <w:pgMar w:top="2371" w:right="1418" w:bottom="851" w:left="1418" w:header="567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Monceaux, Anne" w:date="2015-04-22T10:03:00Z" w:initials="MA">
    <w:p w14:paraId="5FF443A2" w14:textId="0C0082EC" w:rsidR="00901529" w:rsidRDefault="00901529">
      <w:pPr>
        <w:pStyle w:val="Commentaire"/>
      </w:pPr>
      <w:r>
        <w:rPr>
          <w:rStyle w:val="Marquedecommentaire"/>
        </w:rPr>
        <w:annotationRef/>
      </w:r>
      <w:r>
        <w:t>To be Completed by Contributors</w:t>
      </w:r>
    </w:p>
  </w:comment>
  <w:comment w:id="51" w:author="Monceaux, Anne" w:date="2017-01-03T17:23:00Z" w:initials="MA">
    <w:p w14:paraId="2A434A55" w14:textId="6272C4FF" w:rsidR="00901529" w:rsidRDefault="00901529">
      <w:pPr>
        <w:pStyle w:val="Commentaire"/>
      </w:pPr>
      <w:r>
        <w:rPr>
          <w:rStyle w:val="Marquedecommentaire"/>
        </w:rPr>
        <w:annotationRef/>
      </w:r>
      <w:r>
        <w:t>Would they accept to pay for expertise on MW or to set-up collaboration in case MW is integrated to their tools?</w:t>
      </w:r>
    </w:p>
  </w:comment>
  <w:comment w:id="52" w:author="Etienne Juliot" w:date="2017-01-12T15:39:00Z" w:initials="EJ">
    <w:p w14:paraId="68600656" w14:textId="585F3B97" w:rsidR="00901529" w:rsidRDefault="00901529">
      <w:pPr>
        <w:pStyle w:val="Commentaire"/>
      </w:pPr>
      <w:r>
        <w:rPr>
          <w:rStyle w:val="Marquedecommentaire"/>
        </w:rPr>
        <w:annotationRef/>
      </w:r>
      <w:r>
        <w:t>I think the main opportunity is to sell to editors MW to help them to create their softwares, not to include it as a new feature in their products.</w:t>
      </w:r>
    </w:p>
  </w:comment>
  <w:comment w:id="123" w:author="Etienne Juliot" w:date="2017-01-12T15:39:00Z" w:initials="EJ">
    <w:p w14:paraId="1257A49A" w14:textId="77777777" w:rsidR="00901529" w:rsidRDefault="00901529" w:rsidP="00901529">
      <w:pPr>
        <w:pStyle w:val="Commentaire"/>
      </w:pPr>
      <w:r>
        <w:rPr>
          <w:rStyle w:val="Marquedecommentaire"/>
        </w:rPr>
        <w:annotationRef/>
      </w:r>
      <w:r>
        <w:t>I think the main opportunity is to sell to editors MW to help them to create their softwares, not to include it as a new feature in their products.</w:t>
      </w:r>
    </w:p>
  </w:comment>
  <w:comment w:id="160" w:author="Etienne Juliot" w:date="2017-01-12T15:39:00Z" w:initials="EJ">
    <w:p w14:paraId="7F370B70" w14:textId="77777777" w:rsidR="00901529" w:rsidRDefault="00901529" w:rsidP="00901529">
      <w:pPr>
        <w:pStyle w:val="Commentaire"/>
      </w:pPr>
      <w:r>
        <w:rPr>
          <w:rStyle w:val="Marquedecommentaire"/>
        </w:rPr>
        <w:annotationRef/>
      </w:r>
      <w:r>
        <w:t>I think the main opportunity is to sell to editors MW to help them to create their softwares, not to include it as a new feature in their products.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F443A2" w15:done="0"/>
  <w15:commentEx w15:paraId="2A434A55" w15:done="0"/>
  <w15:commentEx w15:paraId="68600656" w15:paraIdParent="2A434A55" w15:done="0"/>
  <w15:commentEx w15:paraId="1257A49A" w15:paraIdParent="68600656" w15:done="0"/>
  <w15:commentEx w15:paraId="7F370B70" w15:paraIdParent="1257A49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93F2E" w14:textId="77777777" w:rsidR="00D32F15" w:rsidRDefault="00D32F15" w:rsidP="00963638">
      <w:r>
        <w:separator/>
      </w:r>
    </w:p>
  </w:endnote>
  <w:endnote w:type="continuationSeparator" w:id="0">
    <w:p w14:paraId="368533F6" w14:textId="77777777" w:rsidR="00D32F15" w:rsidRDefault="00D32F15" w:rsidP="0096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">
    <w:altName w:val="Corbel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itstream Vera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Ubuntu Condense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809"/>
      <w:gridCol w:w="7477"/>
    </w:tblGrid>
    <w:tr w:rsidR="00901529" w:rsidRPr="007F744A" w14:paraId="369DE39C" w14:textId="77777777" w:rsidTr="00BF5F63">
      <w:trPr>
        <w:trHeight w:val="340"/>
      </w:trPr>
      <w:tc>
        <w:tcPr>
          <w:tcW w:w="1809" w:type="dxa"/>
          <w:shd w:val="clear" w:color="auto" w:fill="auto"/>
        </w:tcPr>
        <w:p w14:paraId="1E9A6ED5" w14:textId="77777777" w:rsidR="00901529" w:rsidRPr="00CA166C" w:rsidRDefault="00901529" w:rsidP="00606229">
          <w:pPr>
            <w:pStyle w:val="Pieddepage"/>
            <w:rPr>
              <w:b/>
            </w:rPr>
          </w:pPr>
          <w:r w:rsidRPr="00CA166C">
            <w:rPr>
              <w:noProof/>
              <w:lang w:val="fr-FR" w:eastAsia="fr-FR"/>
            </w:rPr>
            <w:drawing>
              <wp:anchor distT="0" distB="0" distL="114300" distR="114300" simplePos="0" relativeHeight="251664384" behindDoc="1" locked="0" layoutInCell="1" allowOverlap="1" wp14:anchorId="3CFBF5FC" wp14:editId="29188CA1">
                <wp:simplePos x="0" y="0"/>
                <wp:positionH relativeFrom="page">
                  <wp:posOffset>4962875</wp:posOffset>
                </wp:positionH>
                <wp:positionV relativeFrom="page">
                  <wp:posOffset>9074150</wp:posOffset>
                </wp:positionV>
                <wp:extent cx="2622550" cy="1629410"/>
                <wp:effectExtent l="0" t="0" r="6350" b="8890"/>
                <wp:wrapNone/>
                <wp:docPr id="10" name="Picture 4" descr="itea3_templ_base_word-bo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ea3_templ_base_word-bo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162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A166C">
            <w:t xml:space="preserve">Page </w:t>
          </w:r>
          <w:r w:rsidRPr="00CA166C">
            <w:rPr>
              <w:rStyle w:val="Numrodepage"/>
              <w:rFonts w:cs="Arial"/>
              <w:szCs w:val="20"/>
            </w:rPr>
            <w:fldChar w:fldCharType="begin"/>
          </w:r>
          <w:r w:rsidRPr="007F744A">
            <w:rPr>
              <w:rStyle w:val="Numrodepage"/>
              <w:rFonts w:cs="Arial"/>
              <w:szCs w:val="20"/>
            </w:rPr>
            <w:instrText xml:space="preserve"> PAGE </w:instrText>
          </w:r>
          <w:r w:rsidRPr="00CA166C">
            <w:rPr>
              <w:rStyle w:val="Numrodepage"/>
              <w:rFonts w:cs="Arial"/>
              <w:szCs w:val="20"/>
            </w:rPr>
            <w:fldChar w:fldCharType="separate"/>
          </w:r>
          <w:r w:rsidR="00432B9D">
            <w:rPr>
              <w:rStyle w:val="Numrodepage"/>
              <w:rFonts w:cs="Arial"/>
              <w:noProof/>
              <w:szCs w:val="20"/>
            </w:rPr>
            <w:t>2</w:t>
          </w:r>
          <w:r w:rsidRPr="00CA166C">
            <w:rPr>
              <w:rStyle w:val="Numrodepage"/>
              <w:rFonts w:cs="Arial"/>
              <w:szCs w:val="20"/>
            </w:rPr>
            <w:fldChar w:fldCharType="end"/>
          </w:r>
          <w:r w:rsidRPr="007F744A">
            <w:rPr>
              <w:rStyle w:val="Numrodepage"/>
              <w:rFonts w:cs="Arial"/>
              <w:b/>
              <w:szCs w:val="20"/>
            </w:rPr>
            <w:t xml:space="preserve"> of </w:t>
          </w:r>
          <w:r w:rsidRPr="00CF6CCA">
            <w:rPr>
              <w:rStyle w:val="Numrodepage"/>
              <w:rFonts w:cs="Arial"/>
              <w:szCs w:val="20"/>
            </w:rPr>
            <w:fldChar w:fldCharType="begin"/>
          </w:r>
          <w:r w:rsidRPr="007F744A">
            <w:rPr>
              <w:rStyle w:val="Numrodepage"/>
              <w:rFonts w:cs="Arial"/>
              <w:b/>
              <w:szCs w:val="20"/>
            </w:rPr>
            <w:instrText xml:space="preserve"> NUMPAGES </w:instrText>
          </w:r>
          <w:r w:rsidRPr="00CF6CCA">
            <w:rPr>
              <w:rStyle w:val="Numrodepage"/>
              <w:rFonts w:cs="Arial"/>
              <w:szCs w:val="20"/>
            </w:rPr>
            <w:fldChar w:fldCharType="separate"/>
          </w:r>
          <w:r w:rsidR="00432B9D">
            <w:rPr>
              <w:rStyle w:val="Numrodepage"/>
              <w:rFonts w:cs="Arial"/>
              <w:b/>
              <w:noProof/>
              <w:szCs w:val="20"/>
            </w:rPr>
            <w:t>19</w:t>
          </w:r>
          <w:r w:rsidRPr="00CF6CCA">
            <w:rPr>
              <w:rStyle w:val="Numrodepage"/>
              <w:rFonts w:cs="Arial"/>
              <w:szCs w:val="20"/>
            </w:rPr>
            <w:fldChar w:fldCharType="end"/>
          </w:r>
        </w:p>
      </w:tc>
      <w:tc>
        <w:tcPr>
          <w:tcW w:w="7477" w:type="dxa"/>
          <w:shd w:val="clear" w:color="auto" w:fill="auto"/>
        </w:tcPr>
        <w:p w14:paraId="259A96F4" w14:textId="77777777" w:rsidR="00901529" w:rsidRPr="00CA166C" w:rsidRDefault="00901529" w:rsidP="00F506E9">
          <w:pPr>
            <w:pStyle w:val="Pieddepage"/>
            <w:jc w:val="right"/>
            <w:rPr>
              <w:b/>
            </w:rPr>
          </w:pPr>
          <w:r>
            <w:t>Based on the ITEA 3 FFP Annex</w:t>
          </w:r>
          <w:r w:rsidRPr="00CA166C">
            <w:t xml:space="preserve"> Template v1.0 (</w:t>
          </w:r>
          <w:r>
            <w:t>September</w:t>
          </w:r>
          <w:r w:rsidRPr="00CA166C">
            <w:t xml:space="preserve"> 2014)</w:t>
          </w:r>
        </w:p>
      </w:tc>
    </w:tr>
  </w:tbl>
  <w:p w14:paraId="6231B0C3" w14:textId="77777777" w:rsidR="00901529" w:rsidRPr="007F744A" w:rsidRDefault="00901529" w:rsidP="00CA166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985F5" w14:textId="77777777" w:rsidR="00901529" w:rsidRDefault="00901529" w:rsidP="00CA166C">
    <w:pPr>
      <w:pStyle w:val="Pieddepage"/>
    </w:pPr>
    <w:r>
      <w:rPr>
        <w:noProof/>
        <w:lang w:val="fr-FR" w:eastAsia="fr-FR"/>
      </w:rPr>
      <w:drawing>
        <wp:anchor distT="0" distB="0" distL="114300" distR="114300" simplePos="0" relativeHeight="251663360" behindDoc="1" locked="0" layoutInCell="1" allowOverlap="1" wp14:anchorId="01586B7B" wp14:editId="38201012">
          <wp:simplePos x="0" y="0"/>
          <wp:positionH relativeFrom="page">
            <wp:posOffset>4928235</wp:posOffset>
          </wp:positionH>
          <wp:positionV relativeFrom="page">
            <wp:posOffset>9063640</wp:posOffset>
          </wp:positionV>
          <wp:extent cx="2633839" cy="1636889"/>
          <wp:effectExtent l="0" t="0" r="0" b="1905"/>
          <wp:wrapNone/>
          <wp:docPr id="12" name="Picture 1" descr="itea3_templ_base_word-b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bo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3839" cy="1636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809"/>
      <w:gridCol w:w="7477"/>
    </w:tblGrid>
    <w:tr w:rsidR="00901529" w:rsidRPr="007F744A" w14:paraId="512F458B" w14:textId="77777777" w:rsidTr="00BF5F63">
      <w:trPr>
        <w:trHeight w:val="340"/>
      </w:trPr>
      <w:tc>
        <w:tcPr>
          <w:tcW w:w="1809" w:type="dxa"/>
          <w:shd w:val="clear" w:color="auto" w:fill="auto"/>
        </w:tcPr>
        <w:p w14:paraId="08C30A8D" w14:textId="77777777" w:rsidR="00901529" w:rsidRPr="00CA166C" w:rsidRDefault="00901529" w:rsidP="00606229">
          <w:pPr>
            <w:pStyle w:val="Pieddepage"/>
            <w:rPr>
              <w:b/>
            </w:rPr>
          </w:pPr>
          <w:r w:rsidRPr="00CA166C">
            <w:rPr>
              <w:noProof/>
              <w:lang w:val="fr-FR" w:eastAsia="fr-FR"/>
            </w:rPr>
            <w:drawing>
              <wp:anchor distT="0" distB="0" distL="114300" distR="114300" simplePos="0" relativeHeight="251659264" behindDoc="1" locked="0" layoutInCell="1" allowOverlap="1" wp14:anchorId="2AB3973E" wp14:editId="46BDFC5E">
                <wp:simplePos x="0" y="0"/>
                <wp:positionH relativeFrom="page">
                  <wp:posOffset>4962875</wp:posOffset>
                </wp:positionH>
                <wp:positionV relativeFrom="page">
                  <wp:posOffset>9074150</wp:posOffset>
                </wp:positionV>
                <wp:extent cx="2622550" cy="1629410"/>
                <wp:effectExtent l="0" t="0" r="6350" b="8890"/>
                <wp:wrapNone/>
                <wp:docPr id="3" name="Picture 4" descr="itea3_templ_base_word-bo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ea3_templ_base_word-bo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162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A166C">
            <w:t xml:space="preserve">Page </w:t>
          </w:r>
          <w:r w:rsidRPr="00CA166C">
            <w:rPr>
              <w:rStyle w:val="Numrodepage"/>
              <w:rFonts w:cs="Arial"/>
              <w:szCs w:val="20"/>
            </w:rPr>
            <w:fldChar w:fldCharType="begin"/>
          </w:r>
          <w:r w:rsidRPr="007F744A">
            <w:rPr>
              <w:rStyle w:val="Numrodepage"/>
              <w:rFonts w:cs="Arial"/>
              <w:szCs w:val="20"/>
            </w:rPr>
            <w:instrText xml:space="preserve"> PAGE </w:instrText>
          </w:r>
          <w:r w:rsidRPr="00CA166C">
            <w:rPr>
              <w:rStyle w:val="Numrodepage"/>
              <w:rFonts w:cs="Arial"/>
              <w:szCs w:val="20"/>
            </w:rPr>
            <w:fldChar w:fldCharType="separate"/>
          </w:r>
          <w:r w:rsidR="00432B9D">
            <w:rPr>
              <w:rStyle w:val="Numrodepage"/>
              <w:rFonts w:cs="Arial"/>
              <w:noProof/>
              <w:szCs w:val="20"/>
            </w:rPr>
            <w:t>19</w:t>
          </w:r>
          <w:r w:rsidRPr="00CA166C">
            <w:rPr>
              <w:rStyle w:val="Numrodepage"/>
              <w:rFonts w:cs="Arial"/>
              <w:szCs w:val="20"/>
            </w:rPr>
            <w:fldChar w:fldCharType="end"/>
          </w:r>
          <w:r w:rsidRPr="007F744A">
            <w:rPr>
              <w:rStyle w:val="Numrodepage"/>
              <w:rFonts w:cs="Arial"/>
              <w:b/>
              <w:szCs w:val="20"/>
            </w:rPr>
            <w:t xml:space="preserve"> of </w:t>
          </w:r>
          <w:r w:rsidRPr="00CF6CCA">
            <w:rPr>
              <w:rStyle w:val="Numrodepage"/>
              <w:rFonts w:cs="Arial"/>
              <w:szCs w:val="20"/>
            </w:rPr>
            <w:fldChar w:fldCharType="begin"/>
          </w:r>
          <w:r w:rsidRPr="007F744A">
            <w:rPr>
              <w:rStyle w:val="Numrodepage"/>
              <w:rFonts w:cs="Arial"/>
              <w:b/>
              <w:szCs w:val="20"/>
            </w:rPr>
            <w:instrText xml:space="preserve"> NUMPAGES </w:instrText>
          </w:r>
          <w:r w:rsidRPr="00CF6CCA">
            <w:rPr>
              <w:rStyle w:val="Numrodepage"/>
              <w:rFonts w:cs="Arial"/>
              <w:szCs w:val="20"/>
            </w:rPr>
            <w:fldChar w:fldCharType="separate"/>
          </w:r>
          <w:r w:rsidR="00432B9D">
            <w:rPr>
              <w:rStyle w:val="Numrodepage"/>
              <w:rFonts w:cs="Arial"/>
              <w:b/>
              <w:noProof/>
              <w:szCs w:val="20"/>
            </w:rPr>
            <w:t>19</w:t>
          </w:r>
          <w:r w:rsidRPr="00CF6CCA">
            <w:rPr>
              <w:rStyle w:val="Numrodepage"/>
              <w:rFonts w:cs="Arial"/>
              <w:szCs w:val="20"/>
            </w:rPr>
            <w:fldChar w:fldCharType="end"/>
          </w:r>
        </w:p>
      </w:tc>
      <w:tc>
        <w:tcPr>
          <w:tcW w:w="7477" w:type="dxa"/>
          <w:shd w:val="clear" w:color="auto" w:fill="auto"/>
        </w:tcPr>
        <w:p w14:paraId="3D78750D" w14:textId="0C15243D" w:rsidR="00901529" w:rsidRPr="00CA166C" w:rsidRDefault="00901529" w:rsidP="00F506E9">
          <w:pPr>
            <w:pStyle w:val="Pieddepage"/>
            <w:jc w:val="right"/>
            <w:rPr>
              <w:b/>
            </w:rPr>
          </w:pPr>
          <w:r>
            <w:t>Based on the ITEA 3 FFP Annex</w:t>
          </w:r>
          <w:r w:rsidRPr="00CA166C">
            <w:t xml:space="preserve"> Template v1.0 (</w:t>
          </w:r>
          <w:r>
            <w:t>September</w:t>
          </w:r>
          <w:r w:rsidRPr="00CA166C">
            <w:t xml:space="preserve"> 2014)</w:t>
          </w:r>
        </w:p>
      </w:tc>
    </w:tr>
  </w:tbl>
  <w:p w14:paraId="1D8BCCD3" w14:textId="77777777" w:rsidR="00901529" w:rsidRPr="007F744A" w:rsidRDefault="00901529" w:rsidP="00CA166C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E8C54" w14:textId="77777777" w:rsidR="00901529" w:rsidRDefault="00901529" w:rsidP="00CA166C">
    <w:pPr>
      <w:pStyle w:val="Pieddepage"/>
    </w:pPr>
    <w:r>
      <w:rPr>
        <w:noProof/>
        <w:lang w:val="fr-FR" w:eastAsia="fr-FR"/>
      </w:rPr>
      <w:drawing>
        <wp:anchor distT="0" distB="0" distL="114300" distR="114300" simplePos="0" relativeHeight="251657216" behindDoc="1" locked="0" layoutInCell="1" allowOverlap="1" wp14:anchorId="791E584E" wp14:editId="1C2E9955">
          <wp:simplePos x="0" y="0"/>
          <wp:positionH relativeFrom="page">
            <wp:posOffset>4928235</wp:posOffset>
          </wp:positionH>
          <wp:positionV relativeFrom="page">
            <wp:posOffset>9063640</wp:posOffset>
          </wp:positionV>
          <wp:extent cx="2633839" cy="1636889"/>
          <wp:effectExtent l="0" t="0" r="0" b="1905"/>
          <wp:wrapNone/>
          <wp:docPr id="5" name="Picture 1" descr="itea3_templ_base_word-b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bo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3839" cy="1636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65CFA" w14:textId="77777777" w:rsidR="00D32F15" w:rsidRDefault="00D32F15" w:rsidP="00963638">
      <w:r>
        <w:separator/>
      </w:r>
    </w:p>
  </w:footnote>
  <w:footnote w:type="continuationSeparator" w:id="0">
    <w:p w14:paraId="756A14DF" w14:textId="77777777" w:rsidR="00D32F15" w:rsidRDefault="00D32F15" w:rsidP="00963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1506083"/>
      <w:docPartObj>
        <w:docPartGallery w:val="Page Numbers (Top of Page)"/>
        <w:docPartUnique/>
      </w:docPartObj>
    </w:sdtPr>
    <w:sdtContent>
      <w:p w14:paraId="785304A0" w14:textId="77777777" w:rsidR="00901529" w:rsidRPr="00F14F6F" w:rsidRDefault="00901529" w:rsidP="00CA166C">
        <w:pPr>
          <w:pStyle w:val="En-tte"/>
          <w:jc w:val="right"/>
          <w:rPr>
            <w:sz w:val="12"/>
            <w:szCs w:val="1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2B9D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fr-FR" w:eastAsia="fr-FR"/>
          </w:rPr>
          <w:drawing>
            <wp:anchor distT="0" distB="0" distL="114300" distR="114300" simplePos="0" relativeHeight="251665408" behindDoc="1" locked="0" layoutInCell="1" allowOverlap="1" wp14:anchorId="71274C7E" wp14:editId="0BAE68E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88981" cy="1207477"/>
              <wp:effectExtent l="19050" t="0" r="0" b="0"/>
              <wp:wrapNone/>
              <wp:docPr id="9" name="Picture 1" descr="itea3_templ_base_word-top-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ea3_templ_base_word-top-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981" cy="1207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23E57898" w14:textId="77777777" w:rsidR="00901529" w:rsidRPr="00F14F6F" w:rsidRDefault="00901529" w:rsidP="00F14F6F">
    <w:pPr>
      <w:pStyle w:val="En-tte"/>
      <w:spacing w:before="120" w:after="120"/>
      <w:jc w:val="right"/>
      <w:rPr>
        <w:sz w:val="12"/>
        <w:szCs w:val="12"/>
      </w:rPr>
    </w:pPr>
  </w:p>
  <w:p w14:paraId="35502C79" w14:textId="77777777" w:rsidR="00901529" w:rsidRPr="00ED1AF8" w:rsidRDefault="00901529" w:rsidP="00874322">
    <w:pPr>
      <w:pStyle w:val="En-tte"/>
      <w:spacing w:line="276" w:lineRule="auto"/>
      <w:jc w:val="right"/>
    </w:pPr>
    <w:r w:rsidRPr="002B32D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Document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reference: &lt;Deliverable Code&gt; 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br/>
    </w:r>
    <w:r>
      <w:rPr>
        <w:color w:val="00A651" w:themeColor="accent1"/>
        <w:sz w:val="18"/>
        <w:szCs w:val="18"/>
      </w:rPr>
      <w:t>ModelWriter</w:t>
    </w:r>
    <w:r>
      <w:rPr>
        <w:color w:val="00A651" w:themeColor="accent1"/>
        <w:sz w:val="18"/>
        <w:szCs w:val="18"/>
      </w:rPr>
      <w:br/>
    </w:r>
    <w:r>
      <w:rPr>
        <w:sz w:val="18"/>
      </w:rPr>
      <w:t>&lt;Deliverable Name&gt;</w:t>
    </w:r>
  </w:p>
  <w:p w14:paraId="5FC6DBD9" w14:textId="77777777" w:rsidR="00901529" w:rsidRPr="00ED1AF8" w:rsidRDefault="00901529" w:rsidP="00874322">
    <w:pPr>
      <w:pStyle w:val="En-tte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380D2" w14:textId="77777777" w:rsidR="00901529" w:rsidRDefault="00901529" w:rsidP="00CA166C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2336" behindDoc="1" locked="0" layoutInCell="1" allowOverlap="1" wp14:anchorId="2DD7CC4A" wp14:editId="4AC4F784">
          <wp:simplePos x="0" y="0"/>
          <wp:positionH relativeFrom="page">
            <wp:posOffset>32675</wp:posOffset>
          </wp:positionH>
          <wp:positionV relativeFrom="page">
            <wp:align>top</wp:align>
          </wp:positionV>
          <wp:extent cx="7561977" cy="1207477"/>
          <wp:effectExtent l="19050" t="0" r="873" b="0"/>
          <wp:wrapNone/>
          <wp:docPr id="11" name="Picture 0" descr="itea3_templ_base_wor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977" cy="1207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8295584"/>
      <w:docPartObj>
        <w:docPartGallery w:val="Page Numbers (Top of Page)"/>
        <w:docPartUnique/>
      </w:docPartObj>
    </w:sdtPr>
    <w:sdtContent>
      <w:p w14:paraId="28FF2BE2" w14:textId="77777777" w:rsidR="00901529" w:rsidRPr="00F14F6F" w:rsidRDefault="00901529" w:rsidP="00CA166C">
        <w:pPr>
          <w:pStyle w:val="En-tte"/>
          <w:jc w:val="right"/>
          <w:rPr>
            <w:sz w:val="12"/>
            <w:szCs w:val="1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2B9D">
          <w:rPr>
            <w:noProof/>
          </w:rPr>
          <w:t>19</w:t>
        </w:r>
        <w:r>
          <w:rPr>
            <w:noProof/>
          </w:rPr>
          <w:fldChar w:fldCharType="end"/>
        </w:r>
        <w:r>
          <w:rPr>
            <w:noProof/>
            <w:lang w:val="fr-FR" w:eastAsia="fr-FR"/>
          </w:rPr>
          <w:drawing>
            <wp:anchor distT="0" distB="0" distL="114300" distR="114300" simplePos="0" relativeHeight="251660288" behindDoc="1" locked="0" layoutInCell="1" allowOverlap="1" wp14:anchorId="1E77FF9F" wp14:editId="7C963D1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88981" cy="1207477"/>
              <wp:effectExtent l="19050" t="0" r="0" b="0"/>
              <wp:wrapNone/>
              <wp:docPr id="2" name="Picture 1" descr="itea3_templ_base_word-top-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ea3_templ_base_word-top-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981" cy="1207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60435298" w14:textId="77777777" w:rsidR="00901529" w:rsidRPr="00F14F6F" w:rsidRDefault="00901529" w:rsidP="00F14F6F">
    <w:pPr>
      <w:pStyle w:val="En-tte"/>
      <w:spacing w:before="120" w:after="120"/>
      <w:jc w:val="right"/>
      <w:rPr>
        <w:sz w:val="12"/>
        <w:szCs w:val="12"/>
      </w:rPr>
    </w:pPr>
  </w:p>
  <w:p w14:paraId="3A94CAA6" w14:textId="77777777" w:rsidR="00901529" w:rsidRPr="00ED1AF8" w:rsidRDefault="00901529" w:rsidP="00874322">
    <w:pPr>
      <w:pStyle w:val="En-tte"/>
      <w:spacing w:line="276" w:lineRule="auto"/>
      <w:jc w:val="right"/>
    </w:pPr>
    <w:r w:rsidRPr="002B32D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Document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reference: &lt;Deliverable Code&gt; 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br/>
    </w:r>
    <w:r>
      <w:rPr>
        <w:color w:val="00A651" w:themeColor="accent1"/>
        <w:sz w:val="18"/>
        <w:szCs w:val="18"/>
      </w:rPr>
      <w:t>ModelWriter</w:t>
    </w:r>
    <w:r>
      <w:rPr>
        <w:color w:val="00A651" w:themeColor="accent1"/>
        <w:sz w:val="18"/>
        <w:szCs w:val="18"/>
      </w:rPr>
      <w:br/>
    </w:r>
    <w:r>
      <w:rPr>
        <w:sz w:val="18"/>
      </w:rPr>
      <w:t>&lt;Deliverable Name&gt;</w:t>
    </w:r>
  </w:p>
  <w:p w14:paraId="11C474BA" w14:textId="19A719C8" w:rsidR="00901529" w:rsidRPr="00ED1AF8" w:rsidRDefault="00901529" w:rsidP="00874322">
    <w:pPr>
      <w:pStyle w:val="En-tte"/>
      <w:jc w:val="cent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CB9B8" w14:textId="77777777" w:rsidR="00901529" w:rsidRDefault="00901529" w:rsidP="00CA166C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56192" behindDoc="1" locked="0" layoutInCell="1" allowOverlap="1" wp14:anchorId="018769A2" wp14:editId="42EC2A44">
          <wp:simplePos x="0" y="0"/>
          <wp:positionH relativeFrom="page">
            <wp:posOffset>32675</wp:posOffset>
          </wp:positionH>
          <wp:positionV relativeFrom="page">
            <wp:align>top</wp:align>
          </wp:positionV>
          <wp:extent cx="7561977" cy="1207477"/>
          <wp:effectExtent l="19050" t="0" r="873" b="0"/>
          <wp:wrapNone/>
          <wp:docPr id="4" name="Picture 0" descr="itea3_templ_base_wor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977" cy="1207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Listepuces1"/>
      <w:lvlText w:val=""/>
      <w:lvlJc w:val="left"/>
      <w:pPr>
        <w:tabs>
          <w:tab w:val="num" w:pos="454"/>
        </w:tabs>
        <w:ind w:left="454" w:hanging="284"/>
      </w:pPr>
      <w:rPr>
        <w:rFonts w:ascii="Symbol" w:hAnsi="Symbol"/>
      </w:rPr>
    </w:lvl>
  </w:abstractNum>
  <w:abstractNum w:abstractNumId="1" w15:restartNumberingAfterBreak="0">
    <w:nsid w:val="0406077D"/>
    <w:multiLevelType w:val="multilevel"/>
    <w:tmpl w:val="A8903EAA"/>
    <w:styleLink w:val="Bullet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9641B"/>
    <w:multiLevelType w:val="hybridMultilevel"/>
    <w:tmpl w:val="1CEAB252"/>
    <w:lvl w:ilvl="0" w:tplc="00000008">
      <w:start w:val="1"/>
      <w:numFmt w:val="bullet"/>
      <w:lvlText w:val="-"/>
      <w:lvlJc w:val="left"/>
      <w:pPr>
        <w:ind w:left="360" w:hanging="360"/>
      </w:pPr>
      <w:rPr>
        <w:rFonts w:ascii="Arial" w:hAnsi="Aria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3211A9"/>
    <w:multiLevelType w:val="hybridMultilevel"/>
    <w:tmpl w:val="E31C55B2"/>
    <w:lvl w:ilvl="0" w:tplc="1728C748">
      <w:start w:val="1"/>
      <w:numFmt w:val="bullet"/>
      <w:pStyle w:val="Bulletsintabl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67F38"/>
    <w:multiLevelType w:val="hybridMultilevel"/>
    <w:tmpl w:val="4888EC4C"/>
    <w:lvl w:ilvl="0" w:tplc="E4E25286">
      <w:start w:val="1"/>
      <w:numFmt w:val="decimal"/>
      <w:pStyle w:val="ActionStyle"/>
      <w:lvlText w:val="Action %1."/>
      <w:lvlJc w:val="righ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C7735B2"/>
    <w:multiLevelType w:val="hybridMultilevel"/>
    <w:tmpl w:val="7DDCFE70"/>
    <w:lvl w:ilvl="0" w:tplc="00000008">
      <w:start w:val="1"/>
      <w:numFmt w:val="bullet"/>
      <w:lvlText w:val="-"/>
      <w:lvlJc w:val="left"/>
      <w:pPr>
        <w:ind w:left="810" w:hanging="45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500F8"/>
    <w:multiLevelType w:val="hybridMultilevel"/>
    <w:tmpl w:val="C9EE5E86"/>
    <w:lvl w:ilvl="0" w:tplc="3CDC3DE4">
      <w:start w:val="1"/>
      <w:numFmt w:val="bullet"/>
      <w:pStyle w:val="ITEAInstructionsBullet-within"/>
      <w:lvlText w:val=""/>
      <w:lvlJc w:val="left"/>
      <w:pPr>
        <w:ind w:left="717" w:hanging="360"/>
      </w:pPr>
      <w:rPr>
        <w:rFonts w:ascii="Source Sans Pro" w:hAnsi="Source Sans Pro" w:hint="default"/>
        <w:b w:val="0"/>
        <w:i w:val="0"/>
        <w:color w:val="FFFFFF" w:themeColor="background1"/>
        <w:sz w:val="20"/>
        <w:u w:val="none" w:color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40BF3"/>
    <w:multiLevelType w:val="hybridMultilevel"/>
    <w:tmpl w:val="14D6D8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B5774"/>
    <w:multiLevelType w:val="hybridMultilevel"/>
    <w:tmpl w:val="D65AD7D8"/>
    <w:lvl w:ilvl="0" w:tplc="F264A146">
      <w:start w:val="1"/>
      <w:numFmt w:val="decimal"/>
      <w:pStyle w:val="Numberingintable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CA723F"/>
    <w:multiLevelType w:val="hybridMultilevel"/>
    <w:tmpl w:val="4BD82C74"/>
    <w:lvl w:ilvl="0" w:tplc="BD86300A">
      <w:start w:val="1"/>
      <w:numFmt w:val="decimal"/>
      <w:pStyle w:val="Enumeratio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FA664B"/>
    <w:multiLevelType w:val="hybridMultilevel"/>
    <w:tmpl w:val="4E94FF82"/>
    <w:lvl w:ilvl="0" w:tplc="B534117E">
      <w:start w:val="1"/>
      <w:numFmt w:val="bullet"/>
      <w:pStyle w:val="ITEAInstructions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001AA4"/>
    <w:multiLevelType w:val="hybridMultilevel"/>
    <w:tmpl w:val="A8903EAA"/>
    <w:lvl w:ilvl="0" w:tplc="92B2308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A0430"/>
    <w:multiLevelType w:val="multilevel"/>
    <w:tmpl w:val="6E4CFADE"/>
    <w:lvl w:ilvl="0">
      <w:start w:val="1"/>
      <w:numFmt w:val="upperLetter"/>
      <w:pStyle w:val="ITEAAnnexHeading1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1.%2. "/>
      <w:lvlJc w:val="left"/>
      <w:pPr>
        <w:tabs>
          <w:tab w:val="num" w:pos="5103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1DD0FC5"/>
    <w:multiLevelType w:val="multilevel"/>
    <w:tmpl w:val="75F2655A"/>
    <w:numStyleLink w:val="ITEAReferenceItem"/>
  </w:abstractNum>
  <w:abstractNum w:abstractNumId="14" w15:restartNumberingAfterBreak="0">
    <w:nsid w:val="456D1F79"/>
    <w:multiLevelType w:val="multilevel"/>
    <w:tmpl w:val="0413001D"/>
    <w:styleLink w:val="Base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5F33B43"/>
    <w:multiLevelType w:val="hybridMultilevel"/>
    <w:tmpl w:val="48E2986A"/>
    <w:lvl w:ilvl="0" w:tplc="BB508302">
      <w:start w:val="1"/>
      <w:numFmt w:val="bullet"/>
      <w:pStyle w:val="PAFeedbackRespons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A774A"/>
    <w:multiLevelType w:val="hybridMultilevel"/>
    <w:tmpl w:val="0956836C"/>
    <w:lvl w:ilvl="0" w:tplc="2F58A46C">
      <w:start w:val="1"/>
      <w:numFmt w:val="bullet"/>
      <w:pStyle w:val="TaskTitle"/>
      <w:lvlText w:val=""/>
      <w:lvlJc w:val="left"/>
      <w:pPr>
        <w:ind w:left="6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17" w15:restartNumberingAfterBreak="0">
    <w:nsid w:val="486643F3"/>
    <w:multiLevelType w:val="hybridMultilevel"/>
    <w:tmpl w:val="C5C6E778"/>
    <w:lvl w:ilvl="0" w:tplc="04130005">
      <w:start w:val="1"/>
      <w:numFmt w:val="bullet"/>
      <w:pStyle w:val="BodyTextExplanation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4F60D4"/>
    <w:multiLevelType w:val="singleLevel"/>
    <w:tmpl w:val="9CC26BEC"/>
    <w:lvl w:ilvl="0">
      <w:start w:val="1"/>
      <w:numFmt w:val="bullet"/>
      <w:pStyle w:val="BodyTextBullet"/>
      <w:lvlText w:val=""/>
      <w:lvlJc w:val="left"/>
      <w:pPr>
        <w:ind w:left="644" w:hanging="360"/>
      </w:pPr>
      <w:rPr>
        <w:rFonts w:ascii="Symbol" w:hAnsi="Symbol" w:hint="default"/>
        <w:spacing w:val="240"/>
      </w:rPr>
    </w:lvl>
  </w:abstractNum>
  <w:abstractNum w:abstractNumId="19" w15:restartNumberingAfterBreak="0">
    <w:nsid w:val="4E6C56FE"/>
    <w:multiLevelType w:val="hybridMultilevel"/>
    <w:tmpl w:val="0FB85522"/>
    <w:lvl w:ilvl="0" w:tplc="6E040EB2">
      <w:start w:val="1"/>
      <w:numFmt w:val="bullet"/>
      <w:pStyle w:val="BodyTextFPPBullet"/>
      <w:lvlText w:val=""/>
      <w:lvlJc w:val="left"/>
      <w:pPr>
        <w:tabs>
          <w:tab w:val="num" w:pos="397"/>
        </w:tabs>
        <w:ind w:left="0" w:firstLine="284"/>
      </w:pPr>
      <w:rPr>
        <w:rFonts w:ascii="Symbol" w:hAnsi="Symbol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24CCF"/>
    <w:multiLevelType w:val="hybridMultilevel"/>
    <w:tmpl w:val="C27C8FBA"/>
    <w:lvl w:ilvl="0" w:tplc="FF8C444C">
      <w:start w:val="1"/>
      <w:numFmt w:val="bullet"/>
      <w:pStyle w:val="ITEAAutoGeneratedSecti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215B3A"/>
    <w:multiLevelType w:val="multilevel"/>
    <w:tmpl w:val="D0C84410"/>
    <w:lvl w:ilvl="0">
      <w:start w:val="1"/>
      <w:numFmt w:val="decimal"/>
      <w:pStyle w:val="ITEAHeading1"/>
      <w:suff w:val="spac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ITEAHeading2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ITEA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ITEAHeading4"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E007D52"/>
    <w:multiLevelType w:val="hybridMultilevel"/>
    <w:tmpl w:val="0BF622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053F9"/>
    <w:multiLevelType w:val="multilevel"/>
    <w:tmpl w:val="581453B0"/>
    <w:styleLink w:val="WWNum2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68363C17"/>
    <w:multiLevelType w:val="hybridMultilevel"/>
    <w:tmpl w:val="5BE0358A"/>
    <w:lvl w:ilvl="0" w:tplc="706E92CA">
      <w:start w:val="1"/>
      <w:numFmt w:val="bullet"/>
      <w:pStyle w:val="Bullets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9491A4">
      <w:numFmt w:val="bullet"/>
      <w:pStyle w:val="Subbullets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54E4F"/>
    <w:multiLevelType w:val="hybridMultilevel"/>
    <w:tmpl w:val="C248E20E"/>
    <w:lvl w:ilvl="0" w:tplc="00000008">
      <w:start w:val="1"/>
      <w:numFmt w:val="bullet"/>
      <w:lvlText w:val="-"/>
      <w:lvlJc w:val="left"/>
      <w:pPr>
        <w:ind w:left="867" w:hanging="45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6" w15:restartNumberingAfterBreak="0">
    <w:nsid w:val="69662D1A"/>
    <w:multiLevelType w:val="hybridMultilevel"/>
    <w:tmpl w:val="2D4C1F5A"/>
    <w:lvl w:ilvl="0" w:tplc="D2269462">
      <w:start w:val="1"/>
      <w:numFmt w:val="bullet"/>
      <w:lvlText w:val="•"/>
      <w:lvlJc w:val="left"/>
      <w:pPr>
        <w:ind w:left="360" w:hanging="360"/>
      </w:pPr>
      <w:rPr>
        <w:rFonts w:ascii="Arial" w:eastAsia="Bitstream Vera San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9EA1001"/>
    <w:multiLevelType w:val="multilevel"/>
    <w:tmpl w:val="A8903EAA"/>
    <w:styleLink w:val="StyleBulletListOutlinenumberedLeft063cmHanging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pacing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A521B2"/>
    <w:multiLevelType w:val="multilevel"/>
    <w:tmpl w:val="F482C6B6"/>
    <w:styleLink w:val="BaseBulletList"/>
    <w:lvl w:ilvl="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EFC7FAE"/>
    <w:multiLevelType w:val="hybridMultilevel"/>
    <w:tmpl w:val="7D102ACE"/>
    <w:lvl w:ilvl="0" w:tplc="801890C4">
      <w:start w:val="1"/>
      <w:numFmt w:val="lowerLetter"/>
      <w:pStyle w:val="ITEAHeadingTableOfContents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44938"/>
    <w:multiLevelType w:val="multilevel"/>
    <w:tmpl w:val="75F2655A"/>
    <w:styleLink w:val="ITEAReferenceItem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3711502"/>
    <w:multiLevelType w:val="hybridMultilevel"/>
    <w:tmpl w:val="C6B6E472"/>
    <w:lvl w:ilvl="0" w:tplc="9678F210">
      <w:start w:val="1"/>
      <w:numFmt w:val="bullet"/>
      <w:pStyle w:val="BodyTextExplanationsubbullet"/>
      <w:lvlText w:val="­"/>
      <w:lvlJc w:val="left"/>
      <w:pPr>
        <w:ind w:left="1288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2" w15:restartNumberingAfterBreak="0">
    <w:nsid w:val="74F66444"/>
    <w:multiLevelType w:val="multilevel"/>
    <w:tmpl w:val="AB542B54"/>
    <w:styleLink w:val="WWNum5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8"/>
  </w:num>
  <w:num w:numId="2">
    <w:abstractNumId w:val="3"/>
  </w:num>
  <w:num w:numId="3">
    <w:abstractNumId w:val="24"/>
  </w:num>
  <w:num w:numId="4">
    <w:abstractNumId w:val="21"/>
  </w:num>
  <w:num w:numId="5">
    <w:abstractNumId w:val="4"/>
  </w:num>
  <w:num w:numId="6">
    <w:abstractNumId w:val="18"/>
  </w:num>
  <w:num w:numId="7">
    <w:abstractNumId w:val="19"/>
  </w:num>
  <w:num w:numId="8">
    <w:abstractNumId w:val="17"/>
  </w:num>
  <w:num w:numId="9">
    <w:abstractNumId w:val="10"/>
  </w:num>
  <w:num w:numId="10">
    <w:abstractNumId w:val="31"/>
  </w:num>
  <w:num w:numId="11">
    <w:abstractNumId w:val="12"/>
  </w:num>
  <w:num w:numId="12">
    <w:abstractNumId w:val="6"/>
  </w:num>
  <w:num w:numId="13">
    <w:abstractNumId w:val="20"/>
  </w:num>
  <w:num w:numId="14">
    <w:abstractNumId w:val="29"/>
  </w:num>
  <w:num w:numId="15">
    <w:abstractNumId w:val="9"/>
  </w:num>
  <w:num w:numId="16">
    <w:abstractNumId w:val="16"/>
  </w:num>
  <w:num w:numId="17">
    <w:abstractNumId w:val="1"/>
  </w:num>
  <w:num w:numId="18">
    <w:abstractNumId w:val="27"/>
  </w:num>
  <w:num w:numId="19">
    <w:abstractNumId w:val="15"/>
  </w:num>
  <w:num w:numId="20">
    <w:abstractNumId w:val="11"/>
  </w:num>
  <w:num w:numId="21">
    <w:abstractNumId w:val="28"/>
  </w:num>
  <w:num w:numId="22">
    <w:abstractNumId w:val="14"/>
  </w:num>
  <w:num w:numId="23">
    <w:abstractNumId w:val="23"/>
  </w:num>
  <w:num w:numId="24">
    <w:abstractNumId w:val="32"/>
  </w:num>
  <w:num w:numId="25">
    <w:abstractNumId w:val="30"/>
  </w:num>
  <w:num w:numId="26">
    <w:abstractNumId w:val="13"/>
  </w:num>
  <w:num w:numId="27">
    <w:abstractNumId w:val="7"/>
  </w:num>
  <w:num w:numId="28">
    <w:abstractNumId w:val="2"/>
  </w:num>
  <w:num w:numId="29">
    <w:abstractNumId w:val="5"/>
  </w:num>
  <w:num w:numId="30">
    <w:abstractNumId w:val="0"/>
  </w:num>
  <w:num w:numId="31">
    <w:abstractNumId w:val="22"/>
  </w:num>
  <w:num w:numId="32">
    <w:abstractNumId w:val="26"/>
  </w:num>
  <w:num w:numId="33">
    <w:abstractNumId w:val="25"/>
  </w:num>
  <w:num w:numId="34">
    <w:abstractNumId w:val="21"/>
  </w:num>
  <w:num w:numId="35">
    <w:abstractNumId w:val="21"/>
  </w:num>
  <w:num w:numId="36">
    <w:abstractNumId w:val="21"/>
  </w:num>
  <w:num w:numId="37">
    <w:abstractNumId w:val="21"/>
  </w:num>
  <w:num w:numId="38">
    <w:abstractNumId w:val="21"/>
  </w:num>
  <w:num w:numId="39">
    <w:abstractNumId w:val="21"/>
  </w:num>
  <w:num w:numId="40">
    <w:abstractNumId w:val="21"/>
  </w:num>
  <w:num w:numId="41">
    <w:abstractNumId w:val="21"/>
  </w:num>
  <w:num w:numId="42">
    <w:abstractNumId w:val="21"/>
  </w:num>
  <w:num w:numId="43">
    <w:abstractNumId w:val="21"/>
  </w:num>
  <w:numIdMacAtCleanup w:val="3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tienne Juliot">
    <w15:presenceInfo w15:providerId="Windows Live" w15:userId="2a9d838d51a8f3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trackRevisions/>
  <w:defaultTabStop w:val="709"/>
  <w:hyphenationZone w:val="425"/>
  <w:defaultTableStyle w:val="Tramemoyenne1-Accent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97"/>
    <w:rsid w:val="000015F2"/>
    <w:rsid w:val="000018ED"/>
    <w:rsid w:val="000019F3"/>
    <w:rsid w:val="00003574"/>
    <w:rsid w:val="0000369D"/>
    <w:rsid w:val="000037A8"/>
    <w:rsid w:val="0000386D"/>
    <w:rsid w:val="00005791"/>
    <w:rsid w:val="00005C6A"/>
    <w:rsid w:val="00007038"/>
    <w:rsid w:val="00010517"/>
    <w:rsid w:val="00010DAB"/>
    <w:rsid w:val="0001144E"/>
    <w:rsid w:val="00012258"/>
    <w:rsid w:val="000130CF"/>
    <w:rsid w:val="00013449"/>
    <w:rsid w:val="00014C07"/>
    <w:rsid w:val="00015B94"/>
    <w:rsid w:val="00015C2A"/>
    <w:rsid w:val="00016A5E"/>
    <w:rsid w:val="00017091"/>
    <w:rsid w:val="00017BA6"/>
    <w:rsid w:val="00022367"/>
    <w:rsid w:val="00022B14"/>
    <w:rsid w:val="000234DE"/>
    <w:rsid w:val="000251C0"/>
    <w:rsid w:val="0002557A"/>
    <w:rsid w:val="000255A7"/>
    <w:rsid w:val="000269EA"/>
    <w:rsid w:val="0002711A"/>
    <w:rsid w:val="0002721D"/>
    <w:rsid w:val="00031400"/>
    <w:rsid w:val="000351D9"/>
    <w:rsid w:val="0003576E"/>
    <w:rsid w:val="000365FB"/>
    <w:rsid w:val="000370BA"/>
    <w:rsid w:val="0003787B"/>
    <w:rsid w:val="000408CE"/>
    <w:rsid w:val="000412B8"/>
    <w:rsid w:val="00041DF5"/>
    <w:rsid w:val="000442E4"/>
    <w:rsid w:val="00044A8D"/>
    <w:rsid w:val="00044D13"/>
    <w:rsid w:val="0004781C"/>
    <w:rsid w:val="00050F75"/>
    <w:rsid w:val="00051181"/>
    <w:rsid w:val="000516DA"/>
    <w:rsid w:val="0005173E"/>
    <w:rsid w:val="00051D5D"/>
    <w:rsid w:val="00052814"/>
    <w:rsid w:val="00052E81"/>
    <w:rsid w:val="00053508"/>
    <w:rsid w:val="00054222"/>
    <w:rsid w:val="00054538"/>
    <w:rsid w:val="00056FC2"/>
    <w:rsid w:val="000571C7"/>
    <w:rsid w:val="00057E7A"/>
    <w:rsid w:val="00062527"/>
    <w:rsid w:val="0006356D"/>
    <w:rsid w:val="00064A06"/>
    <w:rsid w:val="00065072"/>
    <w:rsid w:val="0006612C"/>
    <w:rsid w:val="000669DD"/>
    <w:rsid w:val="00070388"/>
    <w:rsid w:val="000735E9"/>
    <w:rsid w:val="00074C3D"/>
    <w:rsid w:val="00075250"/>
    <w:rsid w:val="00075BB1"/>
    <w:rsid w:val="00075E01"/>
    <w:rsid w:val="00077FAF"/>
    <w:rsid w:val="000801FF"/>
    <w:rsid w:val="000820AA"/>
    <w:rsid w:val="0008399A"/>
    <w:rsid w:val="00084397"/>
    <w:rsid w:val="00084482"/>
    <w:rsid w:val="00084A01"/>
    <w:rsid w:val="00086128"/>
    <w:rsid w:val="00086340"/>
    <w:rsid w:val="00090377"/>
    <w:rsid w:val="000905F8"/>
    <w:rsid w:val="00091C5D"/>
    <w:rsid w:val="00092E57"/>
    <w:rsid w:val="000934A8"/>
    <w:rsid w:val="000936B6"/>
    <w:rsid w:val="000953CE"/>
    <w:rsid w:val="00097F39"/>
    <w:rsid w:val="000A0E65"/>
    <w:rsid w:val="000A3171"/>
    <w:rsid w:val="000A406B"/>
    <w:rsid w:val="000A4168"/>
    <w:rsid w:val="000A5195"/>
    <w:rsid w:val="000A5D42"/>
    <w:rsid w:val="000A5D4D"/>
    <w:rsid w:val="000A6433"/>
    <w:rsid w:val="000A6618"/>
    <w:rsid w:val="000A75B8"/>
    <w:rsid w:val="000B0048"/>
    <w:rsid w:val="000B197A"/>
    <w:rsid w:val="000B2097"/>
    <w:rsid w:val="000B2E8B"/>
    <w:rsid w:val="000B2EFB"/>
    <w:rsid w:val="000B419D"/>
    <w:rsid w:val="000B4EE6"/>
    <w:rsid w:val="000B7D47"/>
    <w:rsid w:val="000C00D5"/>
    <w:rsid w:val="000C144A"/>
    <w:rsid w:val="000C1C2E"/>
    <w:rsid w:val="000C29B5"/>
    <w:rsid w:val="000C3BDD"/>
    <w:rsid w:val="000C53A5"/>
    <w:rsid w:val="000D270F"/>
    <w:rsid w:val="000D4C65"/>
    <w:rsid w:val="000D7A5D"/>
    <w:rsid w:val="000E3BE5"/>
    <w:rsid w:val="000E4ECE"/>
    <w:rsid w:val="000E7480"/>
    <w:rsid w:val="000E77FE"/>
    <w:rsid w:val="000F07E4"/>
    <w:rsid w:val="000F0ABE"/>
    <w:rsid w:val="000F116A"/>
    <w:rsid w:val="000F3DA8"/>
    <w:rsid w:val="000F3E6D"/>
    <w:rsid w:val="000F4F0D"/>
    <w:rsid w:val="000F52A2"/>
    <w:rsid w:val="000F5A07"/>
    <w:rsid w:val="000F654D"/>
    <w:rsid w:val="0010068F"/>
    <w:rsid w:val="00102394"/>
    <w:rsid w:val="00102434"/>
    <w:rsid w:val="0010296C"/>
    <w:rsid w:val="00103F7E"/>
    <w:rsid w:val="00104CDE"/>
    <w:rsid w:val="0010662A"/>
    <w:rsid w:val="001102C0"/>
    <w:rsid w:val="001102D0"/>
    <w:rsid w:val="00110433"/>
    <w:rsid w:val="00110B30"/>
    <w:rsid w:val="001111B3"/>
    <w:rsid w:val="00112FE3"/>
    <w:rsid w:val="001137E7"/>
    <w:rsid w:val="001147D4"/>
    <w:rsid w:val="00117B2C"/>
    <w:rsid w:val="00120317"/>
    <w:rsid w:val="0012145D"/>
    <w:rsid w:val="00122FF6"/>
    <w:rsid w:val="001238F6"/>
    <w:rsid w:val="00123E96"/>
    <w:rsid w:val="0012401E"/>
    <w:rsid w:val="0012539C"/>
    <w:rsid w:val="00130AF3"/>
    <w:rsid w:val="00130D18"/>
    <w:rsid w:val="00131605"/>
    <w:rsid w:val="00134A7C"/>
    <w:rsid w:val="00134B15"/>
    <w:rsid w:val="001351A0"/>
    <w:rsid w:val="001364B4"/>
    <w:rsid w:val="0013748B"/>
    <w:rsid w:val="0014260F"/>
    <w:rsid w:val="00143B13"/>
    <w:rsid w:val="00143DF8"/>
    <w:rsid w:val="00144EEB"/>
    <w:rsid w:val="00147D0A"/>
    <w:rsid w:val="00151B34"/>
    <w:rsid w:val="00155933"/>
    <w:rsid w:val="0015595D"/>
    <w:rsid w:val="00156CDC"/>
    <w:rsid w:val="001573F8"/>
    <w:rsid w:val="001604C8"/>
    <w:rsid w:val="00160BD5"/>
    <w:rsid w:val="00162E50"/>
    <w:rsid w:val="00163050"/>
    <w:rsid w:val="001658F2"/>
    <w:rsid w:val="00165B5A"/>
    <w:rsid w:val="00165D9E"/>
    <w:rsid w:val="0016651B"/>
    <w:rsid w:val="0017124A"/>
    <w:rsid w:val="0017230B"/>
    <w:rsid w:val="001750C4"/>
    <w:rsid w:val="00176CD4"/>
    <w:rsid w:val="0018190B"/>
    <w:rsid w:val="00182C03"/>
    <w:rsid w:val="00182F0D"/>
    <w:rsid w:val="001840C2"/>
    <w:rsid w:val="00187ED0"/>
    <w:rsid w:val="001903F2"/>
    <w:rsid w:val="0019153C"/>
    <w:rsid w:val="00194A56"/>
    <w:rsid w:val="00194B74"/>
    <w:rsid w:val="0019531F"/>
    <w:rsid w:val="00195D9C"/>
    <w:rsid w:val="00196298"/>
    <w:rsid w:val="001A1334"/>
    <w:rsid w:val="001A2589"/>
    <w:rsid w:val="001A26E9"/>
    <w:rsid w:val="001A3ED7"/>
    <w:rsid w:val="001A43A9"/>
    <w:rsid w:val="001A472F"/>
    <w:rsid w:val="001A6DBC"/>
    <w:rsid w:val="001B0486"/>
    <w:rsid w:val="001B1172"/>
    <w:rsid w:val="001B1AC8"/>
    <w:rsid w:val="001B22CB"/>
    <w:rsid w:val="001B2395"/>
    <w:rsid w:val="001B2C97"/>
    <w:rsid w:val="001B5B3F"/>
    <w:rsid w:val="001B5C19"/>
    <w:rsid w:val="001B7DC6"/>
    <w:rsid w:val="001C16CF"/>
    <w:rsid w:val="001C2F7B"/>
    <w:rsid w:val="001C31F8"/>
    <w:rsid w:val="001C4940"/>
    <w:rsid w:val="001C6B3B"/>
    <w:rsid w:val="001C6B58"/>
    <w:rsid w:val="001C73C5"/>
    <w:rsid w:val="001D058E"/>
    <w:rsid w:val="001D1902"/>
    <w:rsid w:val="001D29DB"/>
    <w:rsid w:val="001D3F96"/>
    <w:rsid w:val="001D4A9F"/>
    <w:rsid w:val="001D64DA"/>
    <w:rsid w:val="001D7A1D"/>
    <w:rsid w:val="001D7FD1"/>
    <w:rsid w:val="001E01A6"/>
    <w:rsid w:val="001E1FBD"/>
    <w:rsid w:val="001E23F4"/>
    <w:rsid w:val="001E388D"/>
    <w:rsid w:val="001E3DD6"/>
    <w:rsid w:val="001E5552"/>
    <w:rsid w:val="001E601B"/>
    <w:rsid w:val="001E6432"/>
    <w:rsid w:val="001E6F5A"/>
    <w:rsid w:val="001E7F32"/>
    <w:rsid w:val="001F0992"/>
    <w:rsid w:val="001F09B9"/>
    <w:rsid w:val="001F29AB"/>
    <w:rsid w:val="001F29CD"/>
    <w:rsid w:val="001F4335"/>
    <w:rsid w:val="001F4664"/>
    <w:rsid w:val="001F4F31"/>
    <w:rsid w:val="001F58CB"/>
    <w:rsid w:val="001F59C0"/>
    <w:rsid w:val="001F5D05"/>
    <w:rsid w:val="001F7363"/>
    <w:rsid w:val="00200E6C"/>
    <w:rsid w:val="002012BC"/>
    <w:rsid w:val="0020209B"/>
    <w:rsid w:val="002029EA"/>
    <w:rsid w:val="0020312E"/>
    <w:rsid w:val="00203C6E"/>
    <w:rsid w:val="002056B9"/>
    <w:rsid w:val="00207651"/>
    <w:rsid w:val="00207B30"/>
    <w:rsid w:val="00207E3C"/>
    <w:rsid w:val="002101B7"/>
    <w:rsid w:val="002115D5"/>
    <w:rsid w:val="00212250"/>
    <w:rsid w:val="00213872"/>
    <w:rsid w:val="00217429"/>
    <w:rsid w:val="002175F0"/>
    <w:rsid w:val="00220903"/>
    <w:rsid w:val="0022216F"/>
    <w:rsid w:val="00223E91"/>
    <w:rsid w:val="00225EE8"/>
    <w:rsid w:val="0023010E"/>
    <w:rsid w:val="002306C8"/>
    <w:rsid w:val="00230B87"/>
    <w:rsid w:val="00236B28"/>
    <w:rsid w:val="00237BB9"/>
    <w:rsid w:val="00241806"/>
    <w:rsid w:val="00241DE0"/>
    <w:rsid w:val="0024223C"/>
    <w:rsid w:val="0024267A"/>
    <w:rsid w:val="00243191"/>
    <w:rsid w:val="00243E1A"/>
    <w:rsid w:val="00244204"/>
    <w:rsid w:val="002443E6"/>
    <w:rsid w:val="00244FB3"/>
    <w:rsid w:val="00246F8D"/>
    <w:rsid w:val="002475FE"/>
    <w:rsid w:val="00247DA8"/>
    <w:rsid w:val="00250D90"/>
    <w:rsid w:val="00251035"/>
    <w:rsid w:val="00252D5F"/>
    <w:rsid w:val="0025305B"/>
    <w:rsid w:val="002533E3"/>
    <w:rsid w:val="00260162"/>
    <w:rsid w:val="0026023B"/>
    <w:rsid w:val="00260B56"/>
    <w:rsid w:val="002629E5"/>
    <w:rsid w:val="00270010"/>
    <w:rsid w:val="00271952"/>
    <w:rsid w:val="00271BFD"/>
    <w:rsid w:val="0027308C"/>
    <w:rsid w:val="002733D3"/>
    <w:rsid w:val="00274B1A"/>
    <w:rsid w:val="00276A3E"/>
    <w:rsid w:val="00277626"/>
    <w:rsid w:val="002807D6"/>
    <w:rsid w:val="00280F65"/>
    <w:rsid w:val="002814B3"/>
    <w:rsid w:val="002816E7"/>
    <w:rsid w:val="00282B8D"/>
    <w:rsid w:val="002830DA"/>
    <w:rsid w:val="00283534"/>
    <w:rsid w:val="00283641"/>
    <w:rsid w:val="00283D89"/>
    <w:rsid w:val="00286D28"/>
    <w:rsid w:val="00291EBF"/>
    <w:rsid w:val="002929A7"/>
    <w:rsid w:val="00293835"/>
    <w:rsid w:val="00293C97"/>
    <w:rsid w:val="00295800"/>
    <w:rsid w:val="00295ABB"/>
    <w:rsid w:val="0029761F"/>
    <w:rsid w:val="002977AE"/>
    <w:rsid w:val="00297A2F"/>
    <w:rsid w:val="002A0CA5"/>
    <w:rsid w:val="002A5C14"/>
    <w:rsid w:val="002A686B"/>
    <w:rsid w:val="002B32D7"/>
    <w:rsid w:val="002B5F84"/>
    <w:rsid w:val="002B6717"/>
    <w:rsid w:val="002B6A4F"/>
    <w:rsid w:val="002C034A"/>
    <w:rsid w:val="002C1B52"/>
    <w:rsid w:val="002C36EC"/>
    <w:rsid w:val="002C51B0"/>
    <w:rsid w:val="002C587D"/>
    <w:rsid w:val="002C6B90"/>
    <w:rsid w:val="002C74B1"/>
    <w:rsid w:val="002C7612"/>
    <w:rsid w:val="002D3019"/>
    <w:rsid w:val="002D420C"/>
    <w:rsid w:val="002D47C3"/>
    <w:rsid w:val="002D585D"/>
    <w:rsid w:val="002D5B64"/>
    <w:rsid w:val="002D6ECA"/>
    <w:rsid w:val="002E0BDD"/>
    <w:rsid w:val="002E1771"/>
    <w:rsid w:val="002E26D9"/>
    <w:rsid w:val="002E3FDE"/>
    <w:rsid w:val="002E63D8"/>
    <w:rsid w:val="002E6ADB"/>
    <w:rsid w:val="002F0398"/>
    <w:rsid w:val="002F3F1E"/>
    <w:rsid w:val="002F4079"/>
    <w:rsid w:val="002F574B"/>
    <w:rsid w:val="002F7B37"/>
    <w:rsid w:val="003000F3"/>
    <w:rsid w:val="0030225C"/>
    <w:rsid w:val="00303FD3"/>
    <w:rsid w:val="00305124"/>
    <w:rsid w:val="00306F53"/>
    <w:rsid w:val="003129C5"/>
    <w:rsid w:val="0031391C"/>
    <w:rsid w:val="003156B1"/>
    <w:rsid w:val="00315C2B"/>
    <w:rsid w:val="003165E4"/>
    <w:rsid w:val="00320CFF"/>
    <w:rsid w:val="0032109E"/>
    <w:rsid w:val="00323216"/>
    <w:rsid w:val="00323878"/>
    <w:rsid w:val="00324409"/>
    <w:rsid w:val="00325DD7"/>
    <w:rsid w:val="0032684A"/>
    <w:rsid w:val="0032732E"/>
    <w:rsid w:val="003274A7"/>
    <w:rsid w:val="0033044A"/>
    <w:rsid w:val="00333037"/>
    <w:rsid w:val="00335A9D"/>
    <w:rsid w:val="00344D82"/>
    <w:rsid w:val="00345B2B"/>
    <w:rsid w:val="00346088"/>
    <w:rsid w:val="0034728D"/>
    <w:rsid w:val="003500B4"/>
    <w:rsid w:val="00351008"/>
    <w:rsid w:val="003524CB"/>
    <w:rsid w:val="0035589E"/>
    <w:rsid w:val="0035771C"/>
    <w:rsid w:val="00360998"/>
    <w:rsid w:val="003619E5"/>
    <w:rsid w:val="00363658"/>
    <w:rsid w:val="003643AC"/>
    <w:rsid w:val="00364E24"/>
    <w:rsid w:val="00365633"/>
    <w:rsid w:val="0036628B"/>
    <w:rsid w:val="00367F60"/>
    <w:rsid w:val="003721FF"/>
    <w:rsid w:val="003753D2"/>
    <w:rsid w:val="00375EA0"/>
    <w:rsid w:val="00376A28"/>
    <w:rsid w:val="003802D7"/>
    <w:rsid w:val="00380678"/>
    <w:rsid w:val="00380FAD"/>
    <w:rsid w:val="0038339A"/>
    <w:rsid w:val="00385E35"/>
    <w:rsid w:val="00386865"/>
    <w:rsid w:val="00390F5F"/>
    <w:rsid w:val="003919F9"/>
    <w:rsid w:val="00391AB8"/>
    <w:rsid w:val="00392FC8"/>
    <w:rsid w:val="00396102"/>
    <w:rsid w:val="00397912"/>
    <w:rsid w:val="003979C7"/>
    <w:rsid w:val="00397E82"/>
    <w:rsid w:val="003A0B68"/>
    <w:rsid w:val="003A11B4"/>
    <w:rsid w:val="003A1562"/>
    <w:rsid w:val="003A17E0"/>
    <w:rsid w:val="003A184C"/>
    <w:rsid w:val="003A25DD"/>
    <w:rsid w:val="003A3971"/>
    <w:rsid w:val="003A4636"/>
    <w:rsid w:val="003A4ED0"/>
    <w:rsid w:val="003A4F84"/>
    <w:rsid w:val="003A504C"/>
    <w:rsid w:val="003A519F"/>
    <w:rsid w:val="003A5605"/>
    <w:rsid w:val="003A7B07"/>
    <w:rsid w:val="003B046F"/>
    <w:rsid w:val="003B0986"/>
    <w:rsid w:val="003B0B0D"/>
    <w:rsid w:val="003B1EB9"/>
    <w:rsid w:val="003B212D"/>
    <w:rsid w:val="003B3EA5"/>
    <w:rsid w:val="003B49CD"/>
    <w:rsid w:val="003B4B69"/>
    <w:rsid w:val="003B4FEF"/>
    <w:rsid w:val="003B760B"/>
    <w:rsid w:val="003B7BBB"/>
    <w:rsid w:val="003C0CF2"/>
    <w:rsid w:val="003C11EC"/>
    <w:rsid w:val="003C356D"/>
    <w:rsid w:val="003C4BCF"/>
    <w:rsid w:val="003D05C6"/>
    <w:rsid w:val="003D1F37"/>
    <w:rsid w:val="003D41BC"/>
    <w:rsid w:val="003D4C51"/>
    <w:rsid w:val="003D5DA1"/>
    <w:rsid w:val="003D72FA"/>
    <w:rsid w:val="003D793C"/>
    <w:rsid w:val="003D798F"/>
    <w:rsid w:val="003E1CBD"/>
    <w:rsid w:val="003E3281"/>
    <w:rsid w:val="003E33BF"/>
    <w:rsid w:val="003E3759"/>
    <w:rsid w:val="003E43DF"/>
    <w:rsid w:val="003E5E68"/>
    <w:rsid w:val="003E6535"/>
    <w:rsid w:val="003F0E63"/>
    <w:rsid w:val="003F29D2"/>
    <w:rsid w:val="003F2A1C"/>
    <w:rsid w:val="003F2BDB"/>
    <w:rsid w:val="003F4033"/>
    <w:rsid w:val="003F4DD4"/>
    <w:rsid w:val="004006A7"/>
    <w:rsid w:val="00402D87"/>
    <w:rsid w:val="004030B7"/>
    <w:rsid w:val="00403E12"/>
    <w:rsid w:val="004054F0"/>
    <w:rsid w:val="00405C62"/>
    <w:rsid w:val="004069B4"/>
    <w:rsid w:val="00410E7B"/>
    <w:rsid w:val="004119A4"/>
    <w:rsid w:val="00412144"/>
    <w:rsid w:val="0041406A"/>
    <w:rsid w:val="00415122"/>
    <w:rsid w:val="004169D1"/>
    <w:rsid w:val="004201A9"/>
    <w:rsid w:val="00420AC5"/>
    <w:rsid w:val="00420CBC"/>
    <w:rsid w:val="004220CF"/>
    <w:rsid w:val="00422750"/>
    <w:rsid w:val="00422D39"/>
    <w:rsid w:val="00424397"/>
    <w:rsid w:val="00424738"/>
    <w:rsid w:val="00427552"/>
    <w:rsid w:val="0042771A"/>
    <w:rsid w:val="00427A6D"/>
    <w:rsid w:val="0043014B"/>
    <w:rsid w:val="00430344"/>
    <w:rsid w:val="00431FE8"/>
    <w:rsid w:val="00432B9D"/>
    <w:rsid w:val="004333C2"/>
    <w:rsid w:val="00437259"/>
    <w:rsid w:val="0043729D"/>
    <w:rsid w:val="00440FC7"/>
    <w:rsid w:val="0044107E"/>
    <w:rsid w:val="00441748"/>
    <w:rsid w:val="00442F02"/>
    <w:rsid w:val="0044376A"/>
    <w:rsid w:val="00443B75"/>
    <w:rsid w:val="00443FED"/>
    <w:rsid w:val="0044573D"/>
    <w:rsid w:val="004457C5"/>
    <w:rsid w:val="004464F1"/>
    <w:rsid w:val="004465ED"/>
    <w:rsid w:val="004470D3"/>
    <w:rsid w:val="004479C9"/>
    <w:rsid w:val="00450252"/>
    <w:rsid w:val="0045031D"/>
    <w:rsid w:val="00450690"/>
    <w:rsid w:val="00450883"/>
    <w:rsid w:val="00452163"/>
    <w:rsid w:val="00454120"/>
    <w:rsid w:val="004545D1"/>
    <w:rsid w:val="00454A58"/>
    <w:rsid w:val="004575F6"/>
    <w:rsid w:val="00460EC3"/>
    <w:rsid w:val="004617A3"/>
    <w:rsid w:val="00462694"/>
    <w:rsid w:val="00462880"/>
    <w:rsid w:val="00462A23"/>
    <w:rsid w:val="00463BD1"/>
    <w:rsid w:val="00465347"/>
    <w:rsid w:val="00466926"/>
    <w:rsid w:val="004672DB"/>
    <w:rsid w:val="004672FD"/>
    <w:rsid w:val="0046774E"/>
    <w:rsid w:val="00470D78"/>
    <w:rsid w:val="00473A86"/>
    <w:rsid w:val="0047459D"/>
    <w:rsid w:val="00474A43"/>
    <w:rsid w:val="0047608A"/>
    <w:rsid w:val="0047636C"/>
    <w:rsid w:val="00477868"/>
    <w:rsid w:val="00480392"/>
    <w:rsid w:val="00481213"/>
    <w:rsid w:val="00484651"/>
    <w:rsid w:val="00484767"/>
    <w:rsid w:val="00484780"/>
    <w:rsid w:val="00484FE7"/>
    <w:rsid w:val="00485575"/>
    <w:rsid w:val="00486B00"/>
    <w:rsid w:val="004879CE"/>
    <w:rsid w:val="00490791"/>
    <w:rsid w:val="0049173E"/>
    <w:rsid w:val="00492E8E"/>
    <w:rsid w:val="0049338B"/>
    <w:rsid w:val="00494E29"/>
    <w:rsid w:val="004965C7"/>
    <w:rsid w:val="004A02F1"/>
    <w:rsid w:val="004A0EED"/>
    <w:rsid w:val="004A12A6"/>
    <w:rsid w:val="004A173B"/>
    <w:rsid w:val="004A33F3"/>
    <w:rsid w:val="004A424A"/>
    <w:rsid w:val="004A70E2"/>
    <w:rsid w:val="004B0B6F"/>
    <w:rsid w:val="004B16DC"/>
    <w:rsid w:val="004B25AC"/>
    <w:rsid w:val="004B443B"/>
    <w:rsid w:val="004C0E92"/>
    <w:rsid w:val="004C3792"/>
    <w:rsid w:val="004C450E"/>
    <w:rsid w:val="004C5613"/>
    <w:rsid w:val="004C6916"/>
    <w:rsid w:val="004C71AC"/>
    <w:rsid w:val="004D1AF3"/>
    <w:rsid w:val="004D32AB"/>
    <w:rsid w:val="004D4CE9"/>
    <w:rsid w:val="004D7025"/>
    <w:rsid w:val="004D7F49"/>
    <w:rsid w:val="004E0716"/>
    <w:rsid w:val="004E0BA4"/>
    <w:rsid w:val="004E2526"/>
    <w:rsid w:val="004E2FC4"/>
    <w:rsid w:val="004E3319"/>
    <w:rsid w:val="004E35B2"/>
    <w:rsid w:val="004E4C98"/>
    <w:rsid w:val="004E5DD7"/>
    <w:rsid w:val="004E631E"/>
    <w:rsid w:val="004E67C7"/>
    <w:rsid w:val="004F567D"/>
    <w:rsid w:val="004F5912"/>
    <w:rsid w:val="004F61D1"/>
    <w:rsid w:val="004F624B"/>
    <w:rsid w:val="004F781F"/>
    <w:rsid w:val="00500528"/>
    <w:rsid w:val="005019F3"/>
    <w:rsid w:val="00501FFD"/>
    <w:rsid w:val="0050209B"/>
    <w:rsid w:val="00504434"/>
    <w:rsid w:val="00506BD2"/>
    <w:rsid w:val="005071E3"/>
    <w:rsid w:val="00510940"/>
    <w:rsid w:val="005109F0"/>
    <w:rsid w:val="00510DCB"/>
    <w:rsid w:val="00511557"/>
    <w:rsid w:val="00511E9D"/>
    <w:rsid w:val="00514FB8"/>
    <w:rsid w:val="00515162"/>
    <w:rsid w:val="00515DFB"/>
    <w:rsid w:val="0052112D"/>
    <w:rsid w:val="005238D9"/>
    <w:rsid w:val="00523F73"/>
    <w:rsid w:val="005261D1"/>
    <w:rsid w:val="00526A0B"/>
    <w:rsid w:val="00530BC2"/>
    <w:rsid w:val="0053116B"/>
    <w:rsid w:val="005317B8"/>
    <w:rsid w:val="0053374C"/>
    <w:rsid w:val="005346E4"/>
    <w:rsid w:val="0053486F"/>
    <w:rsid w:val="00534FD4"/>
    <w:rsid w:val="00535B1B"/>
    <w:rsid w:val="0054231E"/>
    <w:rsid w:val="0054391D"/>
    <w:rsid w:val="00544247"/>
    <w:rsid w:val="00550D8B"/>
    <w:rsid w:val="005511CD"/>
    <w:rsid w:val="00551608"/>
    <w:rsid w:val="00551901"/>
    <w:rsid w:val="00552509"/>
    <w:rsid w:val="005525BC"/>
    <w:rsid w:val="00552689"/>
    <w:rsid w:val="00553085"/>
    <w:rsid w:val="00554A55"/>
    <w:rsid w:val="005605AB"/>
    <w:rsid w:val="00560A6C"/>
    <w:rsid w:val="00561E47"/>
    <w:rsid w:val="00561E52"/>
    <w:rsid w:val="00562397"/>
    <w:rsid w:val="0056310F"/>
    <w:rsid w:val="00563C8F"/>
    <w:rsid w:val="005655AC"/>
    <w:rsid w:val="005656D4"/>
    <w:rsid w:val="00566E75"/>
    <w:rsid w:val="005676B6"/>
    <w:rsid w:val="00567902"/>
    <w:rsid w:val="005703F8"/>
    <w:rsid w:val="00575D83"/>
    <w:rsid w:val="00576B1E"/>
    <w:rsid w:val="00583114"/>
    <w:rsid w:val="005851B3"/>
    <w:rsid w:val="00585989"/>
    <w:rsid w:val="00585F06"/>
    <w:rsid w:val="00587366"/>
    <w:rsid w:val="00590E68"/>
    <w:rsid w:val="00590EBB"/>
    <w:rsid w:val="00591063"/>
    <w:rsid w:val="00592E1C"/>
    <w:rsid w:val="0059379D"/>
    <w:rsid w:val="0059402D"/>
    <w:rsid w:val="00596BF0"/>
    <w:rsid w:val="00597824"/>
    <w:rsid w:val="005A1378"/>
    <w:rsid w:val="005A2FB2"/>
    <w:rsid w:val="005A5689"/>
    <w:rsid w:val="005A5A65"/>
    <w:rsid w:val="005A72DA"/>
    <w:rsid w:val="005B208B"/>
    <w:rsid w:val="005B243C"/>
    <w:rsid w:val="005B3C82"/>
    <w:rsid w:val="005B4CA5"/>
    <w:rsid w:val="005B694C"/>
    <w:rsid w:val="005B6A6A"/>
    <w:rsid w:val="005C0865"/>
    <w:rsid w:val="005C2DD2"/>
    <w:rsid w:val="005C3577"/>
    <w:rsid w:val="005D0AA7"/>
    <w:rsid w:val="005D206F"/>
    <w:rsid w:val="005D4D72"/>
    <w:rsid w:val="005D5C5E"/>
    <w:rsid w:val="005D6960"/>
    <w:rsid w:val="005E203B"/>
    <w:rsid w:val="005E217A"/>
    <w:rsid w:val="005E2A6A"/>
    <w:rsid w:val="005E2AC5"/>
    <w:rsid w:val="005E3334"/>
    <w:rsid w:val="005E3864"/>
    <w:rsid w:val="005E4174"/>
    <w:rsid w:val="005E435D"/>
    <w:rsid w:val="005E508B"/>
    <w:rsid w:val="005E65A8"/>
    <w:rsid w:val="005E691F"/>
    <w:rsid w:val="005E777A"/>
    <w:rsid w:val="005E79D6"/>
    <w:rsid w:val="005F63B8"/>
    <w:rsid w:val="00600E63"/>
    <w:rsid w:val="00601727"/>
    <w:rsid w:val="00602173"/>
    <w:rsid w:val="00603D71"/>
    <w:rsid w:val="006043DC"/>
    <w:rsid w:val="00606229"/>
    <w:rsid w:val="00606B2C"/>
    <w:rsid w:val="0060714A"/>
    <w:rsid w:val="006101DA"/>
    <w:rsid w:val="00610687"/>
    <w:rsid w:val="00612B1E"/>
    <w:rsid w:val="006137F1"/>
    <w:rsid w:val="00613ECC"/>
    <w:rsid w:val="00614D0E"/>
    <w:rsid w:val="0061562F"/>
    <w:rsid w:val="00615CAA"/>
    <w:rsid w:val="00617AB3"/>
    <w:rsid w:val="006213C7"/>
    <w:rsid w:val="00623494"/>
    <w:rsid w:val="00625B20"/>
    <w:rsid w:val="00626B11"/>
    <w:rsid w:val="00627118"/>
    <w:rsid w:val="0063028B"/>
    <w:rsid w:val="00630945"/>
    <w:rsid w:val="00631976"/>
    <w:rsid w:val="00633D32"/>
    <w:rsid w:val="00635163"/>
    <w:rsid w:val="006352EF"/>
    <w:rsid w:val="006357F4"/>
    <w:rsid w:val="006401B6"/>
    <w:rsid w:val="006417C3"/>
    <w:rsid w:val="00641852"/>
    <w:rsid w:val="00641BF3"/>
    <w:rsid w:val="00641DA0"/>
    <w:rsid w:val="00642734"/>
    <w:rsid w:val="006428E8"/>
    <w:rsid w:val="006433A1"/>
    <w:rsid w:val="00644004"/>
    <w:rsid w:val="00645330"/>
    <w:rsid w:val="00646576"/>
    <w:rsid w:val="00647332"/>
    <w:rsid w:val="00647648"/>
    <w:rsid w:val="00652D6A"/>
    <w:rsid w:val="00652DE6"/>
    <w:rsid w:val="00653908"/>
    <w:rsid w:val="00655374"/>
    <w:rsid w:val="0065563A"/>
    <w:rsid w:val="0065660D"/>
    <w:rsid w:val="006568C8"/>
    <w:rsid w:val="0065698F"/>
    <w:rsid w:val="00656E22"/>
    <w:rsid w:val="006574EC"/>
    <w:rsid w:val="00657821"/>
    <w:rsid w:val="00657950"/>
    <w:rsid w:val="00657C64"/>
    <w:rsid w:val="00660309"/>
    <w:rsid w:val="00660C81"/>
    <w:rsid w:val="00661C9D"/>
    <w:rsid w:val="006656DE"/>
    <w:rsid w:val="006660DC"/>
    <w:rsid w:val="006665BA"/>
    <w:rsid w:val="006675F6"/>
    <w:rsid w:val="00671814"/>
    <w:rsid w:val="00672A58"/>
    <w:rsid w:val="006730F8"/>
    <w:rsid w:val="00673433"/>
    <w:rsid w:val="006742FC"/>
    <w:rsid w:val="00676233"/>
    <w:rsid w:val="00676F0D"/>
    <w:rsid w:val="0068253D"/>
    <w:rsid w:val="006827FB"/>
    <w:rsid w:val="00683CE4"/>
    <w:rsid w:val="00685E39"/>
    <w:rsid w:val="00686AB1"/>
    <w:rsid w:val="00687E44"/>
    <w:rsid w:val="00690B42"/>
    <w:rsid w:val="0069106D"/>
    <w:rsid w:val="006924B3"/>
    <w:rsid w:val="00692C4B"/>
    <w:rsid w:val="00692EBC"/>
    <w:rsid w:val="006930EC"/>
    <w:rsid w:val="00694747"/>
    <w:rsid w:val="006951D8"/>
    <w:rsid w:val="006964CD"/>
    <w:rsid w:val="00696A34"/>
    <w:rsid w:val="0069710D"/>
    <w:rsid w:val="00697460"/>
    <w:rsid w:val="00697F8A"/>
    <w:rsid w:val="006A1EF7"/>
    <w:rsid w:val="006A30C9"/>
    <w:rsid w:val="006A3A67"/>
    <w:rsid w:val="006A4DF0"/>
    <w:rsid w:val="006B0B24"/>
    <w:rsid w:val="006B0EBB"/>
    <w:rsid w:val="006B159C"/>
    <w:rsid w:val="006B1960"/>
    <w:rsid w:val="006B2064"/>
    <w:rsid w:val="006B3F4E"/>
    <w:rsid w:val="006B7E80"/>
    <w:rsid w:val="006C14F7"/>
    <w:rsid w:val="006C374F"/>
    <w:rsid w:val="006C7367"/>
    <w:rsid w:val="006D0160"/>
    <w:rsid w:val="006D1834"/>
    <w:rsid w:val="006D2495"/>
    <w:rsid w:val="006D2556"/>
    <w:rsid w:val="006D3321"/>
    <w:rsid w:val="006D3C4B"/>
    <w:rsid w:val="006D4232"/>
    <w:rsid w:val="006D485D"/>
    <w:rsid w:val="006D6837"/>
    <w:rsid w:val="006D78C4"/>
    <w:rsid w:val="006E1314"/>
    <w:rsid w:val="006E2A44"/>
    <w:rsid w:val="006E428D"/>
    <w:rsid w:val="006E45E5"/>
    <w:rsid w:val="006E6EAC"/>
    <w:rsid w:val="006E6EFB"/>
    <w:rsid w:val="006E7C35"/>
    <w:rsid w:val="006F078D"/>
    <w:rsid w:val="006F1EA6"/>
    <w:rsid w:val="006F219F"/>
    <w:rsid w:val="006F2967"/>
    <w:rsid w:val="006F4474"/>
    <w:rsid w:val="006F6F7E"/>
    <w:rsid w:val="006F7978"/>
    <w:rsid w:val="006F7A87"/>
    <w:rsid w:val="00700D91"/>
    <w:rsid w:val="00701070"/>
    <w:rsid w:val="00702C87"/>
    <w:rsid w:val="00703048"/>
    <w:rsid w:val="007032E8"/>
    <w:rsid w:val="00705009"/>
    <w:rsid w:val="0070506F"/>
    <w:rsid w:val="007052B0"/>
    <w:rsid w:val="007053CA"/>
    <w:rsid w:val="00705D5B"/>
    <w:rsid w:val="0070662C"/>
    <w:rsid w:val="007075BD"/>
    <w:rsid w:val="00710CDB"/>
    <w:rsid w:val="00711C52"/>
    <w:rsid w:val="00712535"/>
    <w:rsid w:val="0071262E"/>
    <w:rsid w:val="007137BF"/>
    <w:rsid w:val="007150E2"/>
    <w:rsid w:val="00716C9B"/>
    <w:rsid w:val="00721A80"/>
    <w:rsid w:val="00721D09"/>
    <w:rsid w:val="00723544"/>
    <w:rsid w:val="00725ADC"/>
    <w:rsid w:val="00725EF1"/>
    <w:rsid w:val="00730ECE"/>
    <w:rsid w:val="00731FF9"/>
    <w:rsid w:val="0073214B"/>
    <w:rsid w:val="00732AE1"/>
    <w:rsid w:val="0073372E"/>
    <w:rsid w:val="00734BE4"/>
    <w:rsid w:val="00734C85"/>
    <w:rsid w:val="00735901"/>
    <w:rsid w:val="00735918"/>
    <w:rsid w:val="00736653"/>
    <w:rsid w:val="00736D11"/>
    <w:rsid w:val="007407C2"/>
    <w:rsid w:val="00740AA8"/>
    <w:rsid w:val="007441FD"/>
    <w:rsid w:val="00744240"/>
    <w:rsid w:val="00746A87"/>
    <w:rsid w:val="00751DE6"/>
    <w:rsid w:val="00752DDE"/>
    <w:rsid w:val="00752EEB"/>
    <w:rsid w:val="00756FF2"/>
    <w:rsid w:val="007610D6"/>
    <w:rsid w:val="00762448"/>
    <w:rsid w:val="007634F4"/>
    <w:rsid w:val="007634FC"/>
    <w:rsid w:val="00764518"/>
    <w:rsid w:val="00765699"/>
    <w:rsid w:val="0076681F"/>
    <w:rsid w:val="0076692E"/>
    <w:rsid w:val="00766F68"/>
    <w:rsid w:val="00771FFE"/>
    <w:rsid w:val="0077530B"/>
    <w:rsid w:val="007777EF"/>
    <w:rsid w:val="00777CB9"/>
    <w:rsid w:val="00781966"/>
    <w:rsid w:val="007819B1"/>
    <w:rsid w:val="00781D65"/>
    <w:rsid w:val="00782547"/>
    <w:rsid w:val="00782864"/>
    <w:rsid w:val="00783EDA"/>
    <w:rsid w:val="00785ABD"/>
    <w:rsid w:val="00786787"/>
    <w:rsid w:val="00786C7E"/>
    <w:rsid w:val="00795068"/>
    <w:rsid w:val="00796B92"/>
    <w:rsid w:val="0079719F"/>
    <w:rsid w:val="00797FCD"/>
    <w:rsid w:val="007A017B"/>
    <w:rsid w:val="007A01E2"/>
    <w:rsid w:val="007A250F"/>
    <w:rsid w:val="007A2C7A"/>
    <w:rsid w:val="007A39A1"/>
    <w:rsid w:val="007A5226"/>
    <w:rsid w:val="007A542D"/>
    <w:rsid w:val="007A6C9D"/>
    <w:rsid w:val="007A6FB4"/>
    <w:rsid w:val="007B02D3"/>
    <w:rsid w:val="007B1622"/>
    <w:rsid w:val="007B1D8D"/>
    <w:rsid w:val="007B33BD"/>
    <w:rsid w:val="007B3C74"/>
    <w:rsid w:val="007B47DD"/>
    <w:rsid w:val="007B6B03"/>
    <w:rsid w:val="007B78CF"/>
    <w:rsid w:val="007B7A31"/>
    <w:rsid w:val="007C0387"/>
    <w:rsid w:val="007C1885"/>
    <w:rsid w:val="007C397C"/>
    <w:rsid w:val="007C4B1D"/>
    <w:rsid w:val="007C5D62"/>
    <w:rsid w:val="007C7325"/>
    <w:rsid w:val="007D2AC5"/>
    <w:rsid w:val="007D2F5E"/>
    <w:rsid w:val="007D3005"/>
    <w:rsid w:val="007D3274"/>
    <w:rsid w:val="007D5225"/>
    <w:rsid w:val="007D7D3A"/>
    <w:rsid w:val="007E0C55"/>
    <w:rsid w:val="007E0E43"/>
    <w:rsid w:val="007E0F70"/>
    <w:rsid w:val="007E19A7"/>
    <w:rsid w:val="007E2F59"/>
    <w:rsid w:val="007E3350"/>
    <w:rsid w:val="007E33F2"/>
    <w:rsid w:val="007E36F3"/>
    <w:rsid w:val="007E3973"/>
    <w:rsid w:val="007E3FEE"/>
    <w:rsid w:val="007E4277"/>
    <w:rsid w:val="007E491A"/>
    <w:rsid w:val="007E4C65"/>
    <w:rsid w:val="007F0361"/>
    <w:rsid w:val="007F070A"/>
    <w:rsid w:val="007F1226"/>
    <w:rsid w:val="007F2902"/>
    <w:rsid w:val="007F344A"/>
    <w:rsid w:val="007F3CB8"/>
    <w:rsid w:val="007F5479"/>
    <w:rsid w:val="007F744A"/>
    <w:rsid w:val="007F7764"/>
    <w:rsid w:val="00800326"/>
    <w:rsid w:val="008006E3"/>
    <w:rsid w:val="00800AF6"/>
    <w:rsid w:val="0080212B"/>
    <w:rsid w:val="00802538"/>
    <w:rsid w:val="00802702"/>
    <w:rsid w:val="0080365D"/>
    <w:rsid w:val="00804E90"/>
    <w:rsid w:val="0080507F"/>
    <w:rsid w:val="008054A6"/>
    <w:rsid w:val="008056EA"/>
    <w:rsid w:val="00805D86"/>
    <w:rsid w:val="00813989"/>
    <w:rsid w:val="00815A02"/>
    <w:rsid w:val="00816524"/>
    <w:rsid w:val="0081688F"/>
    <w:rsid w:val="008172B6"/>
    <w:rsid w:val="00817807"/>
    <w:rsid w:val="00820DE7"/>
    <w:rsid w:val="008211B4"/>
    <w:rsid w:val="00822186"/>
    <w:rsid w:val="008230DB"/>
    <w:rsid w:val="00824510"/>
    <w:rsid w:val="00826AA5"/>
    <w:rsid w:val="00834127"/>
    <w:rsid w:val="00834A83"/>
    <w:rsid w:val="00837D97"/>
    <w:rsid w:val="00837E0C"/>
    <w:rsid w:val="00837E89"/>
    <w:rsid w:val="00840EA2"/>
    <w:rsid w:val="00841E47"/>
    <w:rsid w:val="0084399F"/>
    <w:rsid w:val="00843A42"/>
    <w:rsid w:val="00843C1F"/>
    <w:rsid w:val="00844013"/>
    <w:rsid w:val="00844271"/>
    <w:rsid w:val="0084646C"/>
    <w:rsid w:val="00846FDC"/>
    <w:rsid w:val="008510D4"/>
    <w:rsid w:val="00852E5C"/>
    <w:rsid w:val="00852F2D"/>
    <w:rsid w:val="00853CDB"/>
    <w:rsid w:val="00855884"/>
    <w:rsid w:val="008561CD"/>
    <w:rsid w:val="00857876"/>
    <w:rsid w:val="00860C70"/>
    <w:rsid w:val="00860D13"/>
    <w:rsid w:val="00860D79"/>
    <w:rsid w:val="00861F2B"/>
    <w:rsid w:val="00862F4E"/>
    <w:rsid w:val="0086446F"/>
    <w:rsid w:val="00864D5B"/>
    <w:rsid w:val="00864F18"/>
    <w:rsid w:val="00864F3E"/>
    <w:rsid w:val="0086695B"/>
    <w:rsid w:val="00870C2C"/>
    <w:rsid w:val="008721E8"/>
    <w:rsid w:val="00873CBF"/>
    <w:rsid w:val="00874322"/>
    <w:rsid w:val="0087479F"/>
    <w:rsid w:val="008752DB"/>
    <w:rsid w:val="0087662A"/>
    <w:rsid w:val="00877E46"/>
    <w:rsid w:val="00880589"/>
    <w:rsid w:val="00880AD5"/>
    <w:rsid w:val="008857B8"/>
    <w:rsid w:val="00886D1B"/>
    <w:rsid w:val="00890E8E"/>
    <w:rsid w:val="008914F5"/>
    <w:rsid w:val="008919F9"/>
    <w:rsid w:val="00891FE5"/>
    <w:rsid w:val="008932E7"/>
    <w:rsid w:val="008969EF"/>
    <w:rsid w:val="00897BB3"/>
    <w:rsid w:val="00897C42"/>
    <w:rsid w:val="00897CAF"/>
    <w:rsid w:val="00897F57"/>
    <w:rsid w:val="008A4F55"/>
    <w:rsid w:val="008A5F4C"/>
    <w:rsid w:val="008A6B96"/>
    <w:rsid w:val="008A77C7"/>
    <w:rsid w:val="008B06F3"/>
    <w:rsid w:val="008B0748"/>
    <w:rsid w:val="008B35F5"/>
    <w:rsid w:val="008B6F52"/>
    <w:rsid w:val="008B7934"/>
    <w:rsid w:val="008C11A6"/>
    <w:rsid w:val="008C15BB"/>
    <w:rsid w:val="008C3A9D"/>
    <w:rsid w:val="008C607E"/>
    <w:rsid w:val="008D0D2B"/>
    <w:rsid w:val="008D0DE6"/>
    <w:rsid w:val="008D1C56"/>
    <w:rsid w:val="008D388E"/>
    <w:rsid w:val="008D446C"/>
    <w:rsid w:val="008D50A8"/>
    <w:rsid w:val="008D5958"/>
    <w:rsid w:val="008E2CC4"/>
    <w:rsid w:val="008E376A"/>
    <w:rsid w:val="008E44CA"/>
    <w:rsid w:val="008E5540"/>
    <w:rsid w:val="008E5593"/>
    <w:rsid w:val="008E66E0"/>
    <w:rsid w:val="008E70BE"/>
    <w:rsid w:val="008F02E1"/>
    <w:rsid w:val="008F0421"/>
    <w:rsid w:val="008F07AF"/>
    <w:rsid w:val="008F383A"/>
    <w:rsid w:val="008F3AC4"/>
    <w:rsid w:val="008F5DB0"/>
    <w:rsid w:val="008F772D"/>
    <w:rsid w:val="00900FD9"/>
    <w:rsid w:val="009011FD"/>
    <w:rsid w:val="00901529"/>
    <w:rsid w:val="00903A33"/>
    <w:rsid w:val="00905DC0"/>
    <w:rsid w:val="00907245"/>
    <w:rsid w:val="00907EE6"/>
    <w:rsid w:val="0091114D"/>
    <w:rsid w:val="009112D2"/>
    <w:rsid w:val="00911A6F"/>
    <w:rsid w:val="00912507"/>
    <w:rsid w:val="009131C1"/>
    <w:rsid w:val="0091394B"/>
    <w:rsid w:val="00913A10"/>
    <w:rsid w:val="00914B6D"/>
    <w:rsid w:val="00916F26"/>
    <w:rsid w:val="009171B8"/>
    <w:rsid w:val="00917C14"/>
    <w:rsid w:val="00917EC2"/>
    <w:rsid w:val="00920090"/>
    <w:rsid w:val="00921D41"/>
    <w:rsid w:val="009238EC"/>
    <w:rsid w:val="00924343"/>
    <w:rsid w:val="00924923"/>
    <w:rsid w:val="009256C5"/>
    <w:rsid w:val="009301B2"/>
    <w:rsid w:val="00932C87"/>
    <w:rsid w:val="009336F1"/>
    <w:rsid w:val="00934A6E"/>
    <w:rsid w:val="00935F86"/>
    <w:rsid w:val="00936D9B"/>
    <w:rsid w:val="00944952"/>
    <w:rsid w:val="00944AB3"/>
    <w:rsid w:val="0094586B"/>
    <w:rsid w:val="00946096"/>
    <w:rsid w:val="00946261"/>
    <w:rsid w:val="0095104D"/>
    <w:rsid w:val="00951F0F"/>
    <w:rsid w:val="00951FD8"/>
    <w:rsid w:val="00952E27"/>
    <w:rsid w:val="009545D2"/>
    <w:rsid w:val="009553DC"/>
    <w:rsid w:val="00955973"/>
    <w:rsid w:val="0096076C"/>
    <w:rsid w:val="009609CB"/>
    <w:rsid w:val="0096176F"/>
    <w:rsid w:val="00961AB7"/>
    <w:rsid w:val="00962A53"/>
    <w:rsid w:val="00963638"/>
    <w:rsid w:val="00965644"/>
    <w:rsid w:val="009708E7"/>
    <w:rsid w:val="00971C08"/>
    <w:rsid w:val="00973958"/>
    <w:rsid w:val="00974411"/>
    <w:rsid w:val="00977047"/>
    <w:rsid w:val="0097768A"/>
    <w:rsid w:val="00977ED7"/>
    <w:rsid w:val="00980569"/>
    <w:rsid w:val="0098369E"/>
    <w:rsid w:val="00985724"/>
    <w:rsid w:val="00990F04"/>
    <w:rsid w:val="00991AD3"/>
    <w:rsid w:val="00995D9D"/>
    <w:rsid w:val="00997393"/>
    <w:rsid w:val="009A1498"/>
    <w:rsid w:val="009A1A93"/>
    <w:rsid w:val="009A2BCF"/>
    <w:rsid w:val="009A2D1E"/>
    <w:rsid w:val="009A39FE"/>
    <w:rsid w:val="009A4978"/>
    <w:rsid w:val="009A4F36"/>
    <w:rsid w:val="009A588E"/>
    <w:rsid w:val="009A6394"/>
    <w:rsid w:val="009A782F"/>
    <w:rsid w:val="009B15F2"/>
    <w:rsid w:val="009B1E63"/>
    <w:rsid w:val="009B2D70"/>
    <w:rsid w:val="009B62BB"/>
    <w:rsid w:val="009B6698"/>
    <w:rsid w:val="009B7636"/>
    <w:rsid w:val="009B78F5"/>
    <w:rsid w:val="009C1C4D"/>
    <w:rsid w:val="009C21C6"/>
    <w:rsid w:val="009C2B22"/>
    <w:rsid w:val="009C4223"/>
    <w:rsid w:val="009C4F9A"/>
    <w:rsid w:val="009C6DB0"/>
    <w:rsid w:val="009D03A7"/>
    <w:rsid w:val="009D09E0"/>
    <w:rsid w:val="009D2744"/>
    <w:rsid w:val="009D2811"/>
    <w:rsid w:val="009D5512"/>
    <w:rsid w:val="009D6101"/>
    <w:rsid w:val="009D62DC"/>
    <w:rsid w:val="009D66AB"/>
    <w:rsid w:val="009D76D9"/>
    <w:rsid w:val="009E1449"/>
    <w:rsid w:val="009E1BA1"/>
    <w:rsid w:val="009E2E97"/>
    <w:rsid w:val="009E60AB"/>
    <w:rsid w:val="009E6CE1"/>
    <w:rsid w:val="009E6ED5"/>
    <w:rsid w:val="009E7E8D"/>
    <w:rsid w:val="009F154F"/>
    <w:rsid w:val="009F23D0"/>
    <w:rsid w:val="009F2C84"/>
    <w:rsid w:val="009F2E51"/>
    <w:rsid w:val="009F3712"/>
    <w:rsid w:val="009F5484"/>
    <w:rsid w:val="009F677E"/>
    <w:rsid w:val="00A003CE"/>
    <w:rsid w:val="00A01AB2"/>
    <w:rsid w:val="00A02CCA"/>
    <w:rsid w:val="00A040D8"/>
    <w:rsid w:val="00A04776"/>
    <w:rsid w:val="00A0492C"/>
    <w:rsid w:val="00A04D6E"/>
    <w:rsid w:val="00A05D64"/>
    <w:rsid w:val="00A05F56"/>
    <w:rsid w:val="00A112A4"/>
    <w:rsid w:val="00A1452A"/>
    <w:rsid w:val="00A15988"/>
    <w:rsid w:val="00A15FA7"/>
    <w:rsid w:val="00A16E9E"/>
    <w:rsid w:val="00A21D08"/>
    <w:rsid w:val="00A22414"/>
    <w:rsid w:val="00A225E8"/>
    <w:rsid w:val="00A22FFC"/>
    <w:rsid w:val="00A24756"/>
    <w:rsid w:val="00A26AAC"/>
    <w:rsid w:val="00A30DC4"/>
    <w:rsid w:val="00A316D3"/>
    <w:rsid w:val="00A3367A"/>
    <w:rsid w:val="00A34A6A"/>
    <w:rsid w:val="00A34BDE"/>
    <w:rsid w:val="00A353D0"/>
    <w:rsid w:val="00A367B2"/>
    <w:rsid w:val="00A36F24"/>
    <w:rsid w:val="00A405DD"/>
    <w:rsid w:val="00A419AD"/>
    <w:rsid w:val="00A426A3"/>
    <w:rsid w:val="00A433F5"/>
    <w:rsid w:val="00A43D77"/>
    <w:rsid w:val="00A45147"/>
    <w:rsid w:val="00A46022"/>
    <w:rsid w:val="00A5004B"/>
    <w:rsid w:val="00A50643"/>
    <w:rsid w:val="00A53AD9"/>
    <w:rsid w:val="00A54D49"/>
    <w:rsid w:val="00A56BEC"/>
    <w:rsid w:val="00A602EB"/>
    <w:rsid w:val="00A60944"/>
    <w:rsid w:val="00A62181"/>
    <w:rsid w:val="00A63769"/>
    <w:rsid w:val="00A64A88"/>
    <w:rsid w:val="00A7022A"/>
    <w:rsid w:val="00A702F1"/>
    <w:rsid w:val="00A70569"/>
    <w:rsid w:val="00A70AA2"/>
    <w:rsid w:val="00A71721"/>
    <w:rsid w:val="00A71E40"/>
    <w:rsid w:val="00A72221"/>
    <w:rsid w:val="00A730BD"/>
    <w:rsid w:val="00A734DA"/>
    <w:rsid w:val="00A735AB"/>
    <w:rsid w:val="00A74010"/>
    <w:rsid w:val="00A74A9E"/>
    <w:rsid w:val="00A75CA8"/>
    <w:rsid w:val="00A761B5"/>
    <w:rsid w:val="00A7692F"/>
    <w:rsid w:val="00A80EFC"/>
    <w:rsid w:val="00A8181A"/>
    <w:rsid w:val="00A81E21"/>
    <w:rsid w:val="00A8289D"/>
    <w:rsid w:val="00A8297C"/>
    <w:rsid w:val="00A83BC6"/>
    <w:rsid w:val="00A83BF7"/>
    <w:rsid w:val="00A87DF0"/>
    <w:rsid w:val="00A90BC1"/>
    <w:rsid w:val="00A9136E"/>
    <w:rsid w:val="00A92445"/>
    <w:rsid w:val="00A94024"/>
    <w:rsid w:val="00A94EAC"/>
    <w:rsid w:val="00A9633E"/>
    <w:rsid w:val="00AA0109"/>
    <w:rsid w:val="00AA2C0F"/>
    <w:rsid w:val="00AA44F6"/>
    <w:rsid w:val="00AA77A2"/>
    <w:rsid w:val="00AB2525"/>
    <w:rsid w:val="00AB2E7E"/>
    <w:rsid w:val="00AB7F6F"/>
    <w:rsid w:val="00AC2C19"/>
    <w:rsid w:val="00AC2EC2"/>
    <w:rsid w:val="00AC32EE"/>
    <w:rsid w:val="00AC4431"/>
    <w:rsid w:val="00AC5CEB"/>
    <w:rsid w:val="00AC69A0"/>
    <w:rsid w:val="00AC6D82"/>
    <w:rsid w:val="00AC7133"/>
    <w:rsid w:val="00AD0235"/>
    <w:rsid w:val="00AD0A5F"/>
    <w:rsid w:val="00AD19AB"/>
    <w:rsid w:val="00AD2561"/>
    <w:rsid w:val="00AD55A9"/>
    <w:rsid w:val="00AD73CC"/>
    <w:rsid w:val="00AD7D3F"/>
    <w:rsid w:val="00AE3EE7"/>
    <w:rsid w:val="00AE70DF"/>
    <w:rsid w:val="00AF323F"/>
    <w:rsid w:val="00AF5250"/>
    <w:rsid w:val="00AF5AEE"/>
    <w:rsid w:val="00B0025C"/>
    <w:rsid w:val="00B002DF"/>
    <w:rsid w:val="00B00BA0"/>
    <w:rsid w:val="00B0230D"/>
    <w:rsid w:val="00B04F45"/>
    <w:rsid w:val="00B05368"/>
    <w:rsid w:val="00B0561E"/>
    <w:rsid w:val="00B063BB"/>
    <w:rsid w:val="00B075F5"/>
    <w:rsid w:val="00B101E0"/>
    <w:rsid w:val="00B10301"/>
    <w:rsid w:val="00B108D3"/>
    <w:rsid w:val="00B1107B"/>
    <w:rsid w:val="00B115CB"/>
    <w:rsid w:val="00B12AC6"/>
    <w:rsid w:val="00B13617"/>
    <w:rsid w:val="00B146CA"/>
    <w:rsid w:val="00B155E4"/>
    <w:rsid w:val="00B162FE"/>
    <w:rsid w:val="00B165D6"/>
    <w:rsid w:val="00B16815"/>
    <w:rsid w:val="00B16A4E"/>
    <w:rsid w:val="00B21F84"/>
    <w:rsid w:val="00B2241A"/>
    <w:rsid w:val="00B2286E"/>
    <w:rsid w:val="00B2324A"/>
    <w:rsid w:val="00B23659"/>
    <w:rsid w:val="00B24573"/>
    <w:rsid w:val="00B25932"/>
    <w:rsid w:val="00B26C35"/>
    <w:rsid w:val="00B313D0"/>
    <w:rsid w:val="00B31B70"/>
    <w:rsid w:val="00B337C8"/>
    <w:rsid w:val="00B33BBC"/>
    <w:rsid w:val="00B365E1"/>
    <w:rsid w:val="00B4242E"/>
    <w:rsid w:val="00B42604"/>
    <w:rsid w:val="00B473E3"/>
    <w:rsid w:val="00B475B5"/>
    <w:rsid w:val="00B51382"/>
    <w:rsid w:val="00B51F8D"/>
    <w:rsid w:val="00B52727"/>
    <w:rsid w:val="00B52912"/>
    <w:rsid w:val="00B53149"/>
    <w:rsid w:val="00B543D6"/>
    <w:rsid w:val="00B55642"/>
    <w:rsid w:val="00B56231"/>
    <w:rsid w:val="00B60BDB"/>
    <w:rsid w:val="00B6112F"/>
    <w:rsid w:val="00B62DF3"/>
    <w:rsid w:val="00B6310A"/>
    <w:rsid w:val="00B642C4"/>
    <w:rsid w:val="00B652AE"/>
    <w:rsid w:val="00B66E39"/>
    <w:rsid w:val="00B67022"/>
    <w:rsid w:val="00B673E6"/>
    <w:rsid w:val="00B70500"/>
    <w:rsid w:val="00B7183C"/>
    <w:rsid w:val="00B72B71"/>
    <w:rsid w:val="00B7344F"/>
    <w:rsid w:val="00B75464"/>
    <w:rsid w:val="00B757E2"/>
    <w:rsid w:val="00B75F0F"/>
    <w:rsid w:val="00B76E10"/>
    <w:rsid w:val="00B76EFA"/>
    <w:rsid w:val="00B77525"/>
    <w:rsid w:val="00B80B94"/>
    <w:rsid w:val="00B80C60"/>
    <w:rsid w:val="00B8155A"/>
    <w:rsid w:val="00B817E6"/>
    <w:rsid w:val="00B845D5"/>
    <w:rsid w:val="00B84D09"/>
    <w:rsid w:val="00B85906"/>
    <w:rsid w:val="00B86133"/>
    <w:rsid w:val="00B86C2F"/>
    <w:rsid w:val="00B87674"/>
    <w:rsid w:val="00B918E1"/>
    <w:rsid w:val="00B92172"/>
    <w:rsid w:val="00B92767"/>
    <w:rsid w:val="00B92846"/>
    <w:rsid w:val="00B95104"/>
    <w:rsid w:val="00B956E6"/>
    <w:rsid w:val="00B970BB"/>
    <w:rsid w:val="00B9779D"/>
    <w:rsid w:val="00B97E62"/>
    <w:rsid w:val="00BA00CD"/>
    <w:rsid w:val="00BA0ED4"/>
    <w:rsid w:val="00BA1E26"/>
    <w:rsid w:val="00BA332B"/>
    <w:rsid w:val="00BA3E2B"/>
    <w:rsid w:val="00BA552C"/>
    <w:rsid w:val="00BA5BAA"/>
    <w:rsid w:val="00BA613C"/>
    <w:rsid w:val="00BA66F1"/>
    <w:rsid w:val="00BB03F4"/>
    <w:rsid w:val="00BB0C3D"/>
    <w:rsid w:val="00BB1884"/>
    <w:rsid w:val="00BB24C9"/>
    <w:rsid w:val="00BB2A52"/>
    <w:rsid w:val="00BB2BD5"/>
    <w:rsid w:val="00BB312E"/>
    <w:rsid w:val="00BB3B86"/>
    <w:rsid w:val="00BB594E"/>
    <w:rsid w:val="00BB729D"/>
    <w:rsid w:val="00BC204A"/>
    <w:rsid w:val="00BC3A1B"/>
    <w:rsid w:val="00BC477B"/>
    <w:rsid w:val="00BC565D"/>
    <w:rsid w:val="00BC56DD"/>
    <w:rsid w:val="00BC596E"/>
    <w:rsid w:val="00BC6D14"/>
    <w:rsid w:val="00BC7139"/>
    <w:rsid w:val="00BD06C3"/>
    <w:rsid w:val="00BD09E7"/>
    <w:rsid w:val="00BD0F29"/>
    <w:rsid w:val="00BD12B8"/>
    <w:rsid w:val="00BD4CD2"/>
    <w:rsid w:val="00BD7D69"/>
    <w:rsid w:val="00BE03C5"/>
    <w:rsid w:val="00BE07A9"/>
    <w:rsid w:val="00BE1C72"/>
    <w:rsid w:val="00BE2240"/>
    <w:rsid w:val="00BE2D2C"/>
    <w:rsid w:val="00BE3E12"/>
    <w:rsid w:val="00BE45D8"/>
    <w:rsid w:val="00BE60DE"/>
    <w:rsid w:val="00BE68CE"/>
    <w:rsid w:val="00BF337B"/>
    <w:rsid w:val="00BF3D9D"/>
    <w:rsid w:val="00BF5F63"/>
    <w:rsid w:val="00BF64B8"/>
    <w:rsid w:val="00BF6C0B"/>
    <w:rsid w:val="00BF728D"/>
    <w:rsid w:val="00BF7889"/>
    <w:rsid w:val="00C00E62"/>
    <w:rsid w:val="00C01C49"/>
    <w:rsid w:val="00C023DE"/>
    <w:rsid w:val="00C07A63"/>
    <w:rsid w:val="00C10173"/>
    <w:rsid w:val="00C1025A"/>
    <w:rsid w:val="00C107E2"/>
    <w:rsid w:val="00C10FE6"/>
    <w:rsid w:val="00C12BC4"/>
    <w:rsid w:val="00C150D6"/>
    <w:rsid w:val="00C17D4E"/>
    <w:rsid w:val="00C20E83"/>
    <w:rsid w:val="00C21668"/>
    <w:rsid w:val="00C22A83"/>
    <w:rsid w:val="00C25781"/>
    <w:rsid w:val="00C2730C"/>
    <w:rsid w:val="00C27E86"/>
    <w:rsid w:val="00C27FBE"/>
    <w:rsid w:val="00C30905"/>
    <w:rsid w:val="00C31235"/>
    <w:rsid w:val="00C31514"/>
    <w:rsid w:val="00C32867"/>
    <w:rsid w:val="00C328C0"/>
    <w:rsid w:val="00C344F7"/>
    <w:rsid w:val="00C35584"/>
    <w:rsid w:val="00C356A5"/>
    <w:rsid w:val="00C35D5B"/>
    <w:rsid w:val="00C361BD"/>
    <w:rsid w:val="00C3621A"/>
    <w:rsid w:val="00C365B0"/>
    <w:rsid w:val="00C36BF6"/>
    <w:rsid w:val="00C36C78"/>
    <w:rsid w:val="00C3759E"/>
    <w:rsid w:val="00C4021A"/>
    <w:rsid w:val="00C42AF7"/>
    <w:rsid w:val="00C44DD8"/>
    <w:rsid w:val="00C4522F"/>
    <w:rsid w:val="00C472BF"/>
    <w:rsid w:val="00C47961"/>
    <w:rsid w:val="00C509CB"/>
    <w:rsid w:val="00C51E94"/>
    <w:rsid w:val="00C52773"/>
    <w:rsid w:val="00C530E7"/>
    <w:rsid w:val="00C5328C"/>
    <w:rsid w:val="00C545B3"/>
    <w:rsid w:val="00C54C9D"/>
    <w:rsid w:val="00C54D60"/>
    <w:rsid w:val="00C54EFB"/>
    <w:rsid w:val="00C567F6"/>
    <w:rsid w:val="00C60B61"/>
    <w:rsid w:val="00C616E5"/>
    <w:rsid w:val="00C6208A"/>
    <w:rsid w:val="00C652F4"/>
    <w:rsid w:val="00C65C27"/>
    <w:rsid w:val="00C6633F"/>
    <w:rsid w:val="00C665E8"/>
    <w:rsid w:val="00C666BC"/>
    <w:rsid w:val="00C7098B"/>
    <w:rsid w:val="00C71159"/>
    <w:rsid w:val="00C72CA6"/>
    <w:rsid w:val="00C73B7E"/>
    <w:rsid w:val="00C74F66"/>
    <w:rsid w:val="00C7535A"/>
    <w:rsid w:val="00C75A2E"/>
    <w:rsid w:val="00C762EC"/>
    <w:rsid w:val="00C80D81"/>
    <w:rsid w:val="00C811C4"/>
    <w:rsid w:val="00C827C7"/>
    <w:rsid w:val="00C8321D"/>
    <w:rsid w:val="00C84E92"/>
    <w:rsid w:val="00C858D3"/>
    <w:rsid w:val="00C85F8C"/>
    <w:rsid w:val="00C86D29"/>
    <w:rsid w:val="00C87B3D"/>
    <w:rsid w:val="00C901FD"/>
    <w:rsid w:val="00C91296"/>
    <w:rsid w:val="00C9196A"/>
    <w:rsid w:val="00C925A7"/>
    <w:rsid w:val="00C92E22"/>
    <w:rsid w:val="00C931AF"/>
    <w:rsid w:val="00C94FBD"/>
    <w:rsid w:val="00C96324"/>
    <w:rsid w:val="00C977E5"/>
    <w:rsid w:val="00C97FF1"/>
    <w:rsid w:val="00CA05C0"/>
    <w:rsid w:val="00CA166C"/>
    <w:rsid w:val="00CA537E"/>
    <w:rsid w:val="00CA5673"/>
    <w:rsid w:val="00CA5C74"/>
    <w:rsid w:val="00CA7EEF"/>
    <w:rsid w:val="00CB01D7"/>
    <w:rsid w:val="00CB18CD"/>
    <w:rsid w:val="00CB2EC4"/>
    <w:rsid w:val="00CB5AB3"/>
    <w:rsid w:val="00CB5D6B"/>
    <w:rsid w:val="00CB62EA"/>
    <w:rsid w:val="00CB6A70"/>
    <w:rsid w:val="00CB7C83"/>
    <w:rsid w:val="00CC19D0"/>
    <w:rsid w:val="00CC2639"/>
    <w:rsid w:val="00CC751E"/>
    <w:rsid w:val="00CD03C7"/>
    <w:rsid w:val="00CD2CFB"/>
    <w:rsid w:val="00CD49D6"/>
    <w:rsid w:val="00CD50D0"/>
    <w:rsid w:val="00CD68A2"/>
    <w:rsid w:val="00CD6E17"/>
    <w:rsid w:val="00CD7B9C"/>
    <w:rsid w:val="00CE0130"/>
    <w:rsid w:val="00CE05ED"/>
    <w:rsid w:val="00CE0BF2"/>
    <w:rsid w:val="00CE600A"/>
    <w:rsid w:val="00CE6EDF"/>
    <w:rsid w:val="00CF0DE7"/>
    <w:rsid w:val="00CF12D9"/>
    <w:rsid w:val="00CF1EE6"/>
    <w:rsid w:val="00CF2C58"/>
    <w:rsid w:val="00CF6A9D"/>
    <w:rsid w:val="00CF6CCA"/>
    <w:rsid w:val="00D001BC"/>
    <w:rsid w:val="00D00711"/>
    <w:rsid w:val="00D017FD"/>
    <w:rsid w:val="00D01B71"/>
    <w:rsid w:val="00D02718"/>
    <w:rsid w:val="00D030FC"/>
    <w:rsid w:val="00D04140"/>
    <w:rsid w:val="00D04554"/>
    <w:rsid w:val="00D0474A"/>
    <w:rsid w:val="00D04E71"/>
    <w:rsid w:val="00D06A5E"/>
    <w:rsid w:val="00D07EB9"/>
    <w:rsid w:val="00D13842"/>
    <w:rsid w:val="00D147A6"/>
    <w:rsid w:val="00D14D23"/>
    <w:rsid w:val="00D15BF9"/>
    <w:rsid w:val="00D16C03"/>
    <w:rsid w:val="00D16DF8"/>
    <w:rsid w:val="00D205BE"/>
    <w:rsid w:val="00D2099B"/>
    <w:rsid w:val="00D2141B"/>
    <w:rsid w:val="00D22117"/>
    <w:rsid w:val="00D22B8B"/>
    <w:rsid w:val="00D240F3"/>
    <w:rsid w:val="00D257BA"/>
    <w:rsid w:val="00D26472"/>
    <w:rsid w:val="00D27A49"/>
    <w:rsid w:val="00D3006B"/>
    <w:rsid w:val="00D304AB"/>
    <w:rsid w:val="00D309EA"/>
    <w:rsid w:val="00D30E2D"/>
    <w:rsid w:val="00D32F15"/>
    <w:rsid w:val="00D34398"/>
    <w:rsid w:val="00D34642"/>
    <w:rsid w:val="00D36AED"/>
    <w:rsid w:val="00D37151"/>
    <w:rsid w:val="00D4068A"/>
    <w:rsid w:val="00D41275"/>
    <w:rsid w:val="00D41830"/>
    <w:rsid w:val="00D41B7B"/>
    <w:rsid w:val="00D427DF"/>
    <w:rsid w:val="00D4319C"/>
    <w:rsid w:val="00D43C64"/>
    <w:rsid w:val="00D45958"/>
    <w:rsid w:val="00D46223"/>
    <w:rsid w:val="00D47E49"/>
    <w:rsid w:val="00D50E6C"/>
    <w:rsid w:val="00D53196"/>
    <w:rsid w:val="00D54FEE"/>
    <w:rsid w:val="00D5636E"/>
    <w:rsid w:val="00D6145B"/>
    <w:rsid w:val="00D6192E"/>
    <w:rsid w:val="00D63001"/>
    <w:rsid w:val="00D67E70"/>
    <w:rsid w:val="00D716DB"/>
    <w:rsid w:val="00D72B27"/>
    <w:rsid w:val="00D7378B"/>
    <w:rsid w:val="00D7393D"/>
    <w:rsid w:val="00D740E4"/>
    <w:rsid w:val="00D753E8"/>
    <w:rsid w:val="00D75703"/>
    <w:rsid w:val="00D77FF5"/>
    <w:rsid w:val="00D80EC7"/>
    <w:rsid w:val="00D8106C"/>
    <w:rsid w:val="00D823A4"/>
    <w:rsid w:val="00D83067"/>
    <w:rsid w:val="00D87520"/>
    <w:rsid w:val="00D91801"/>
    <w:rsid w:val="00D95455"/>
    <w:rsid w:val="00D95EFC"/>
    <w:rsid w:val="00D975C7"/>
    <w:rsid w:val="00DA09F6"/>
    <w:rsid w:val="00DA0DF7"/>
    <w:rsid w:val="00DA105A"/>
    <w:rsid w:val="00DA1423"/>
    <w:rsid w:val="00DA2716"/>
    <w:rsid w:val="00DA301B"/>
    <w:rsid w:val="00DA4199"/>
    <w:rsid w:val="00DA47FD"/>
    <w:rsid w:val="00DA5BBE"/>
    <w:rsid w:val="00DA63A8"/>
    <w:rsid w:val="00DA666F"/>
    <w:rsid w:val="00DA681A"/>
    <w:rsid w:val="00DA74AE"/>
    <w:rsid w:val="00DA753B"/>
    <w:rsid w:val="00DB0970"/>
    <w:rsid w:val="00DB0B94"/>
    <w:rsid w:val="00DB1271"/>
    <w:rsid w:val="00DB19F2"/>
    <w:rsid w:val="00DB621D"/>
    <w:rsid w:val="00DC193D"/>
    <w:rsid w:val="00DC3FCD"/>
    <w:rsid w:val="00DC4604"/>
    <w:rsid w:val="00DC4F66"/>
    <w:rsid w:val="00DC5532"/>
    <w:rsid w:val="00DC7F13"/>
    <w:rsid w:val="00DD10B0"/>
    <w:rsid w:val="00DD4EF6"/>
    <w:rsid w:val="00DD5A52"/>
    <w:rsid w:val="00DD7305"/>
    <w:rsid w:val="00DD7768"/>
    <w:rsid w:val="00DE02E0"/>
    <w:rsid w:val="00DE229E"/>
    <w:rsid w:val="00DE3128"/>
    <w:rsid w:val="00DE321A"/>
    <w:rsid w:val="00DE3387"/>
    <w:rsid w:val="00DE63A8"/>
    <w:rsid w:val="00DF0150"/>
    <w:rsid w:val="00DF14E8"/>
    <w:rsid w:val="00DF54AB"/>
    <w:rsid w:val="00DF6E33"/>
    <w:rsid w:val="00DF768C"/>
    <w:rsid w:val="00E01E89"/>
    <w:rsid w:val="00E03DA1"/>
    <w:rsid w:val="00E04883"/>
    <w:rsid w:val="00E075F8"/>
    <w:rsid w:val="00E11DA9"/>
    <w:rsid w:val="00E12BA7"/>
    <w:rsid w:val="00E1424A"/>
    <w:rsid w:val="00E15F1C"/>
    <w:rsid w:val="00E175BB"/>
    <w:rsid w:val="00E208B5"/>
    <w:rsid w:val="00E20EC8"/>
    <w:rsid w:val="00E20F7E"/>
    <w:rsid w:val="00E22771"/>
    <w:rsid w:val="00E22D37"/>
    <w:rsid w:val="00E2427D"/>
    <w:rsid w:val="00E24E0D"/>
    <w:rsid w:val="00E24F42"/>
    <w:rsid w:val="00E26ACF"/>
    <w:rsid w:val="00E26B5A"/>
    <w:rsid w:val="00E30C21"/>
    <w:rsid w:val="00E32997"/>
    <w:rsid w:val="00E32A26"/>
    <w:rsid w:val="00E33956"/>
    <w:rsid w:val="00E3419F"/>
    <w:rsid w:val="00E35D69"/>
    <w:rsid w:val="00E3615A"/>
    <w:rsid w:val="00E377F7"/>
    <w:rsid w:val="00E37CA1"/>
    <w:rsid w:val="00E4019E"/>
    <w:rsid w:val="00E40629"/>
    <w:rsid w:val="00E419DB"/>
    <w:rsid w:val="00E471D4"/>
    <w:rsid w:val="00E541B2"/>
    <w:rsid w:val="00E57498"/>
    <w:rsid w:val="00E57865"/>
    <w:rsid w:val="00E6128A"/>
    <w:rsid w:val="00E61C32"/>
    <w:rsid w:val="00E64420"/>
    <w:rsid w:val="00E648AF"/>
    <w:rsid w:val="00E64DA9"/>
    <w:rsid w:val="00E64F00"/>
    <w:rsid w:val="00E65797"/>
    <w:rsid w:val="00E7211F"/>
    <w:rsid w:val="00E72D11"/>
    <w:rsid w:val="00E72F47"/>
    <w:rsid w:val="00E74DCD"/>
    <w:rsid w:val="00E75A68"/>
    <w:rsid w:val="00E75BF5"/>
    <w:rsid w:val="00E81A83"/>
    <w:rsid w:val="00E83919"/>
    <w:rsid w:val="00E844EE"/>
    <w:rsid w:val="00E8471E"/>
    <w:rsid w:val="00E86022"/>
    <w:rsid w:val="00E8788B"/>
    <w:rsid w:val="00E902CE"/>
    <w:rsid w:val="00E90E82"/>
    <w:rsid w:val="00E92134"/>
    <w:rsid w:val="00E936E3"/>
    <w:rsid w:val="00E945E1"/>
    <w:rsid w:val="00E95372"/>
    <w:rsid w:val="00E95846"/>
    <w:rsid w:val="00E966B2"/>
    <w:rsid w:val="00E97000"/>
    <w:rsid w:val="00EA0BA5"/>
    <w:rsid w:val="00EA1C7D"/>
    <w:rsid w:val="00EA4115"/>
    <w:rsid w:val="00EA55BE"/>
    <w:rsid w:val="00EA622E"/>
    <w:rsid w:val="00EB10FB"/>
    <w:rsid w:val="00EB223F"/>
    <w:rsid w:val="00EB650A"/>
    <w:rsid w:val="00EB6578"/>
    <w:rsid w:val="00EB6E96"/>
    <w:rsid w:val="00EC0837"/>
    <w:rsid w:val="00EC0D34"/>
    <w:rsid w:val="00EC15B6"/>
    <w:rsid w:val="00EC2622"/>
    <w:rsid w:val="00EC2788"/>
    <w:rsid w:val="00EC35AE"/>
    <w:rsid w:val="00EC6C97"/>
    <w:rsid w:val="00EC7A4B"/>
    <w:rsid w:val="00EC7F7A"/>
    <w:rsid w:val="00ED1AF8"/>
    <w:rsid w:val="00ED317B"/>
    <w:rsid w:val="00ED4FF8"/>
    <w:rsid w:val="00ED56E7"/>
    <w:rsid w:val="00ED5B21"/>
    <w:rsid w:val="00ED5F48"/>
    <w:rsid w:val="00ED789B"/>
    <w:rsid w:val="00EE124E"/>
    <w:rsid w:val="00EE21E3"/>
    <w:rsid w:val="00EE2A1F"/>
    <w:rsid w:val="00EE2CAB"/>
    <w:rsid w:val="00EE3858"/>
    <w:rsid w:val="00EE3F2A"/>
    <w:rsid w:val="00EE50C7"/>
    <w:rsid w:val="00EE5C55"/>
    <w:rsid w:val="00EF0017"/>
    <w:rsid w:val="00EF0235"/>
    <w:rsid w:val="00EF16E3"/>
    <w:rsid w:val="00EF36ED"/>
    <w:rsid w:val="00EF498D"/>
    <w:rsid w:val="00EF518A"/>
    <w:rsid w:val="00EF6551"/>
    <w:rsid w:val="00EF7730"/>
    <w:rsid w:val="00F000AB"/>
    <w:rsid w:val="00F003A9"/>
    <w:rsid w:val="00F01FC8"/>
    <w:rsid w:val="00F04A6F"/>
    <w:rsid w:val="00F05619"/>
    <w:rsid w:val="00F07417"/>
    <w:rsid w:val="00F074B0"/>
    <w:rsid w:val="00F077B3"/>
    <w:rsid w:val="00F0780A"/>
    <w:rsid w:val="00F078D5"/>
    <w:rsid w:val="00F1028A"/>
    <w:rsid w:val="00F1289D"/>
    <w:rsid w:val="00F14B4A"/>
    <w:rsid w:val="00F14F6F"/>
    <w:rsid w:val="00F15345"/>
    <w:rsid w:val="00F2092D"/>
    <w:rsid w:val="00F222A0"/>
    <w:rsid w:val="00F22666"/>
    <w:rsid w:val="00F233C5"/>
    <w:rsid w:val="00F23C14"/>
    <w:rsid w:val="00F23CBE"/>
    <w:rsid w:val="00F23F77"/>
    <w:rsid w:val="00F24B0B"/>
    <w:rsid w:val="00F26D1B"/>
    <w:rsid w:val="00F27ACB"/>
    <w:rsid w:val="00F30293"/>
    <w:rsid w:val="00F30C6A"/>
    <w:rsid w:val="00F3106A"/>
    <w:rsid w:val="00F3125F"/>
    <w:rsid w:val="00F32613"/>
    <w:rsid w:val="00F32A52"/>
    <w:rsid w:val="00F33313"/>
    <w:rsid w:val="00F33BC8"/>
    <w:rsid w:val="00F35BCA"/>
    <w:rsid w:val="00F3773C"/>
    <w:rsid w:val="00F44324"/>
    <w:rsid w:val="00F46007"/>
    <w:rsid w:val="00F4631D"/>
    <w:rsid w:val="00F465AD"/>
    <w:rsid w:val="00F465EF"/>
    <w:rsid w:val="00F50008"/>
    <w:rsid w:val="00F506E9"/>
    <w:rsid w:val="00F51FA7"/>
    <w:rsid w:val="00F52A35"/>
    <w:rsid w:val="00F53D3F"/>
    <w:rsid w:val="00F54669"/>
    <w:rsid w:val="00F54A8F"/>
    <w:rsid w:val="00F54E5E"/>
    <w:rsid w:val="00F55BA8"/>
    <w:rsid w:val="00F56631"/>
    <w:rsid w:val="00F57D72"/>
    <w:rsid w:val="00F6062D"/>
    <w:rsid w:val="00F609DD"/>
    <w:rsid w:val="00F61AA7"/>
    <w:rsid w:val="00F62116"/>
    <w:rsid w:val="00F626CB"/>
    <w:rsid w:val="00F627D0"/>
    <w:rsid w:val="00F64057"/>
    <w:rsid w:val="00F643D3"/>
    <w:rsid w:val="00F65A7D"/>
    <w:rsid w:val="00F666AF"/>
    <w:rsid w:val="00F708FC"/>
    <w:rsid w:val="00F70C47"/>
    <w:rsid w:val="00F71379"/>
    <w:rsid w:val="00F72DCD"/>
    <w:rsid w:val="00F72F30"/>
    <w:rsid w:val="00F7533A"/>
    <w:rsid w:val="00F7587B"/>
    <w:rsid w:val="00F77CED"/>
    <w:rsid w:val="00F80979"/>
    <w:rsid w:val="00F80AD1"/>
    <w:rsid w:val="00F81F2C"/>
    <w:rsid w:val="00F82A59"/>
    <w:rsid w:val="00F845D7"/>
    <w:rsid w:val="00F85EE8"/>
    <w:rsid w:val="00F8612C"/>
    <w:rsid w:val="00F86FC9"/>
    <w:rsid w:val="00F876CD"/>
    <w:rsid w:val="00F901C5"/>
    <w:rsid w:val="00F908FE"/>
    <w:rsid w:val="00F94684"/>
    <w:rsid w:val="00F9484A"/>
    <w:rsid w:val="00F964EE"/>
    <w:rsid w:val="00F9782D"/>
    <w:rsid w:val="00FA06B1"/>
    <w:rsid w:val="00FA4B31"/>
    <w:rsid w:val="00FA4BF7"/>
    <w:rsid w:val="00FA4DF5"/>
    <w:rsid w:val="00FA51ED"/>
    <w:rsid w:val="00FA68A6"/>
    <w:rsid w:val="00FB09E3"/>
    <w:rsid w:val="00FB1A44"/>
    <w:rsid w:val="00FB237B"/>
    <w:rsid w:val="00FB29F7"/>
    <w:rsid w:val="00FB3AB7"/>
    <w:rsid w:val="00FB4DB1"/>
    <w:rsid w:val="00FB4E97"/>
    <w:rsid w:val="00FB5065"/>
    <w:rsid w:val="00FB637C"/>
    <w:rsid w:val="00FC2415"/>
    <w:rsid w:val="00FC37EA"/>
    <w:rsid w:val="00FC4909"/>
    <w:rsid w:val="00FC4E68"/>
    <w:rsid w:val="00FC4F5C"/>
    <w:rsid w:val="00FC5215"/>
    <w:rsid w:val="00FC67D8"/>
    <w:rsid w:val="00FC7CBB"/>
    <w:rsid w:val="00FD0D74"/>
    <w:rsid w:val="00FD1D2F"/>
    <w:rsid w:val="00FD3DFD"/>
    <w:rsid w:val="00FD3E6C"/>
    <w:rsid w:val="00FD5AB7"/>
    <w:rsid w:val="00FD5D0D"/>
    <w:rsid w:val="00FE1CD7"/>
    <w:rsid w:val="00FE202F"/>
    <w:rsid w:val="00FE20F4"/>
    <w:rsid w:val="00FE4940"/>
    <w:rsid w:val="00FE6D66"/>
    <w:rsid w:val="00FF073D"/>
    <w:rsid w:val="00FF08FA"/>
    <w:rsid w:val="00FF1EA0"/>
    <w:rsid w:val="00FF21CD"/>
    <w:rsid w:val="00FF30F1"/>
    <w:rsid w:val="00FF33DF"/>
    <w:rsid w:val="00FF5229"/>
    <w:rsid w:val="00FF629A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3DB27"/>
  <w15:docId w15:val="{33FA919E-44A3-414B-A55F-22BAB094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locked="0"/>
    <w:lsdException w:name="heading 2" w:locked="0" w:semiHidden="1" w:unhideWhenUsed="1"/>
    <w:lsdException w:name="heading 3" w:locked="0" w:semiHidden="1" w:unhideWhenUsed="1"/>
    <w:lsdException w:name="heading 4" w:locked="0" w:semiHidden="1" w:unhideWhenUsed="1"/>
    <w:lsdException w:name="heading 5" w:locked="0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locked="0" w:semiHidden="1" w:uiPriority="0" w:unhideWhenUsed="1"/>
    <w:lsdException w:name="FollowedHyperlink" w:locked="0" w:semiHidden="1" w:uiPriority="0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iPriority="0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locked="0" w:uiPriority="60"/>
    <w:lsdException w:name="Light List" w:uiPriority="61"/>
    <w:lsdException w:name="Light Grid" w:locked="0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locked="0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0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rsid w:val="009112D2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Titre1">
    <w:name w:val="heading 1"/>
    <w:basedOn w:val="Normal"/>
    <w:next w:val="Normal"/>
    <w:link w:val="Titre1Car"/>
    <w:uiPriority w:val="99"/>
    <w:locked/>
    <w:rsid w:val="00F80AD1"/>
    <w:pPr>
      <w:keepNext/>
      <w:keepLines/>
      <w:spacing w:before="480"/>
      <w:outlineLvl w:val="0"/>
    </w:pPr>
    <w:rPr>
      <w:rFonts w:eastAsiaTheme="majorEastAsia" w:cs="Arial"/>
      <w:b/>
      <w:bCs/>
      <w:color w:val="00A651" w:themeColor="accent1"/>
      <w:sz w:val="48"/>
      <w:szCs w:val="48"/>
    </w:rPr>
  </w:style>
  <w:style w:type="paragraph" w:styleId="Titre2">
    <w:name w:val="heading 2"/>
    <w:basedOn w:val="Sansinterligne"/>
    <w:next w:val="Normal"/>
    <w:link w:val="Titre2Car"/>
    <w:uiPriority w:val="99"/>
    <w:unhideWhenUsed/>
    <w:locked/>
    <w:rsid w:val="00D77FF5"/>
    <w:pPr>
      <w:keepNext/>
      <w:keepLines/>
      <w:spacing w:before="240" w:after="120"/>
      <w:outlineLvl w:val="1"/>
    </w:pPr>
    <w:rPr>
      <w:b/>
      <w:color w:val="00A651" w:themeColor="accen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unhideWhenUsed/>
    <w:locked/>
    <w:rsid w:val="00552689"/>
    <w:pPr>
      <w:keepNext/>
      <w:keepLines/>
      <w:spacing w:before="300"/>
      <w:outlineLvl w:val="2"/>
    </w:pPr>
    <w:rPr>
      <w:rFonts w:eastAsiaTheme="majorEastAsia" w:cs="Arial"/>
      <w:b/>
      <w:bCs/>
      <w:color w:val="7F7F7F" w:themeColor="text1" w:themeTint="80"/>
      <w:sz w:val="24"/>
    </w:rPr>
  </w:style>
  <w:style w:type="paragraph" w:styleId="Titre4">
    <w:name w:val="heading 4"/>
    <w:basedOn w:val="Normal"/>
    <w:next w:val="Normal"/>
    <w:link w:val="Titre4Car"/>
    <w:uiPriority w:val="99"/>
    <w:unhideWhenUsed/>
    <w:locked/>
    <w:rsid w:val="0086446F"/>
    <w:pPr>
      <w:keepNext/>
      <w:keepLines/>
      <w:spacing w:before="240"/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9"/>
    <w:unhideWhenUsed/>
    <w:locked/>
    <w:rsid w:val="006B0B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paragraph" w:styleId="Titre6">
    <w:name w:val="heading 6"/>
    <w:basedOn w:val="Normal"/>
    <w:next w:val="Normal"/>
    <w:link w:val="Titre6Car"/>
    <w:uiPriority w:val="99"/>
    <w:locked/>
    <w:rsid w:val="000669DD"/>
    <w:pPr>
      <w:keepNext/>
      <w:tabs>
        <w:tab w:val="num" w:pos="1152"/>
      </w:tabs>
      <w:spacing w:line="240" w:lineRule="auto"/>
      <w:ind w:left="1152" w:hanging="1152"/>
      <w:outlineLvl w:val="5"/>
    </w:pPr>
    <w:rPr>
      <w:bCs/>
      <w:color w:val="auto"/>
      <w:spacing w:val="0"/>
    </w:rPr>
  </w:style>
  <w:style w:type="paragraph" w:styleId="Titre7">
    <w:name w:val="heading 7"/>
    <w:basedOn w:val="Normal"/>
    <w:next w:val="Normal"/>
    <w:link w:val="Titre7Car"/>
    <w:uiPriority w:val="99"/>
    <w:locked/>
    <w:rsid w:val="000669DD"/>
    <w:pPr>
      <w:keepNext/>
      <w:tabs>
        <w:tab w:val="num" w:pos="1296"/>
      </w:tabs>
      <w:spacing w:line="240" w:lineRule="auto"/>
      <w:ind w:left="1296" w:hanging="1296"/>
      <w:outlineLvl w:val="6"/>
    </w:pPr>
    <w:rPr>
      <w:color w:val="auto"/>
      <w:spacing w:val="0"/>
    </w:rPr>
  </w:style>
  <w:style w:type="paragraph" w:styleId="Titre8">
    <w:name w:val="heading 8"/>
    <w:basedOn w:val="Normal"/>
    <w:next w:val="Normal"/>
    <w:link w:val="Titre8Car"/>
    <w:uiPriority w:val="99"/>
    <w:locked/>
    <w:rsid w:val="000669DD"/>
    <w:pPr>
      <w:keepNext/>
      <w:tabs>
        <w:tab w:val="num" w:pos="1440"/>
      </w:tabs>
      <w:spacing w:line="240" w:lineRule="auto"/>
      <w:ind w:left="1440" w:hanging="1440"/>
      <w:outlineLvl w:val="7"/>
    </w:pPr>
    <w:rPr>
      <w:color w:val="auto"/>
      <w:spacing w:val="0"/>
    </w:rPr>
  </w:style>
  <w:style w:type="paragraph" w:styleId="Titre9">
    <w:name w:val="heading 9"/>
    <w:basedOn w:val="Normal"/>
    <w:next w:val="Normal"/>
    <w:link w:val="Titre9Car"/>
    <w:uiPriority w:val="99"/>
    <w:locked/>
    <w:rsid w:val="000669DD"/>
    <w:pPr>
      <w:keepNext/>
      <w:widowControl w:val="0"/>
      <w:tabs>
        <w:tab w:val="num" w:pos="1584"/>
      </w:tabs>
      <w:spacing w:line="240" w:lineRule="auto"/>
      <w:ind w:left="1584" w:hanging="1584"/>
      <w:outlineLvl w:val="8"/>
    </w:pPr>
    <w:rPr>
      <w:color w:val="auto"/>
      <w:spacing w:val="0"/>
      <w:kern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F80AD1"/>
    <w:rPr>
      <w:rFonts w:ascii="Arial" w:eastAsiaTheme="majorEastAsia" w:hAnsi="Arial" w:cs="Arial"/>
      <w:b/>
      <w:bCs/>
      <w:color w:val="00A651" w:themeColor="accent1"/>
      <w:spacing w:val="4"/>
      <w:sz w:val="48"/>
      <w:szCs w:val="48"/>
      <w:lang w:val="en-GB" w:eastAsia="nl-NL"/>
    </w:rPr>
  </w:style>
  <w:style w:type="paragraph" w:styleId="Sansinterligne">
    <w:name w:val="No Spacing"/>
    <w:uiPriority w:val="1"/>
    <w:locked/>
    <w:rsid w:val="006B0B24"/>
    <w:pPr>
      <w:spacing w:after="0"/>
    </w:pPr>
    <w:rPr>
      <w:rFonts w:ascii="Arial" w:hAnsi="Arial"/>
      <w:color w:val="000000" w:themeColor="text1"/>
      <w:sz w:val="20"/>
    </w:rPr>
  </w:style>
  <w:style w:type="character" w:customStyle="1" w:styleId="Titre2Car">
    <w:name w:val="Titre 2 Car"/>
    <w:basedOn w:val="Policepardfaut"/>
    <w:link w:val="Titre2"/>
    <w:uiPriority w:val="99"/>
    <w:rsid w:val="00D77FF5"/>
    <w:rPr>
      <w:rFonts w:ascii="Arial" w:hAnsi="Arial"/>
      <w:b/>
      <w:color w:val="00A651" w:themeColor="accen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rsid w:val="00552689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character" w:customStyle="1" w:styleId="Titre4Car">
    <w:name w:val="Titre 4 Car"/>
    <w:basedOn w:val="Policepardfaut"/>
    <w:link w:val="Titre4"/>
    <w:uiPriority w:val="99"/>
    <w:rsid w:val="0086446F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customStyle="1" w:styleId="Titre5Car">
    <w:name w:val="Titre 5 Car"/>
    <w:basedOn w:val="Policepardfaut"/>
    <w:link w:val="Titre5"/>
    <w:uiPriority w:val="99"/>
    <w:rsid w:val="006B0B24"/>
    <w:rPr>
      <w:rFonts w:asciiTheme="majorHAnsi" w:eastAsiaTheme="majorEastAsia" w:hAnsiTheme="majorHAnsi" w:cstheme="majorBidi"/>
      <w:color w:val="005228" w:themeColor="accent1" w:themeShade="7F"/>
      <w:spacing w:val="4"/>
      <w:sz w:val="20"/>
      <w:szCs w:val="24"/>
      <w:lang w:val="en-GB" w:eastAsia="nl-NL"/>
    </w:rPr>
  </w:style>
  <w:style w:type="paragraph" w:styleId="En-tte">
    <w:name w:val="header"/>
    <w:basedOn w:val="Normal"/>
    <w:link w:val="En-tteCar"/>
    <w:uiPriority w:val="99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6926"/>
  </w:style>
  <w:style w:type="paragraph" w:styleId="Pieddepage">
    <w:name w:val="footer"/>
    <w:basedOn w:val="Normal"/>
    <w:link w:val="PieddepageCar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rsid w:val="00466926"/>
  </w:style>
  <w:style w:type="paragraph" w:styleId="Textedebulles">
    <w:name w:val="Balloon Text"/>
    <w:basedOn w:val="Normal"/>
    <w:link w:val="TextedebullesCar"/>
    <w:semiHidden/>
    <w:unhideWhenUsed/>
    <w:locked/>
    <w:rsid w:val="00466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466926"/>
    <w:rPr>
      <w:rFonts w:ascii="Tahoma" w:hAnsi="Tahoma" w:cs="Tahoma"/>
      <w:sz w:val="16"/>
      <w:szCs w:val="16"/>
    </w:rPr>
  </w:style>
  <w:style w:type="paragraph" w:styleId="Corpsdetexte">
    <w:name w:val="Body Text"/>
    <w:link w:val="CorpsdetexteCar"/>
    <w:qFormat/>
    <w:locked/>
    <w:rsid w:val="00ED1AF8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CorpsdetexteCar">
    <w:name w:val="Corps de texte Car"/>
    <w:basedOn w:val="Policepardfaut"/>
    <w:link w:val="Corpsdetexte"/>
    <w:rsid w:val="00ED1AF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styleId="Grilledutableau">
    <w:name w:val="Table Grid"/>
    <w:basedOn w:val="TableauNormal"/>
    <w:uiPriority w:val="59"/>
    <w:locked/>
    <w:rsid w:val="00EE3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locked/>
    <w:rsid w:val="00363658"/>
    <w:pPr>
      <w:ind w:left="720"/>
      <w:contextualSpacing/>
      <w:jc w:val="both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6365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Subbullets">
    <w:name w:val="Subbullets"/>
    <w:basedOn w:val="Bullets0"/>
    <w:locked/>
    <w:rsid w:val="004F624B"/>
    <w:pPr>
      <w:numPr>
        <w:ilvl w:val="1"/>
      </w:numPr>
      <w:ind w:left="1134" w:hanging="425"/>
    </w:pPr>
  </w:style>
  <w:style w:type="paragraph" w:customStyle="1" w:styleId="Bullets0">
    <w:name w:val="Bullets"/>
    <w:basedOn w:val="Paragraphedeliste"/>
    <w:link w:val="BulletsCar"/>
    <w:locked/>
    <w:rsid w:val="004F624B"/>
    <w:pPr>
      <w:numPr>
        <w:numId w:val="3"/>
      </w:numPr>
      <w:tabs>
        <w:tab w:val="left" w:pos="2268"/>
      </w:tabs>
      <w:ind w:left="714" w:hanging="357"/>
    </w:pPr>
    <w:rPr>
      <w:szCs w:val="20"/>
    </w:rPr>
  </w:style>
  <w:style w:type="character" w:customStyle="1" w:styleId="BulletsCar">
    <w:name w:val="Bullets Car"/>
    <w:basedOn w:val="ParagraphedelisteCar"/>
    <w:link w:val="Bullets0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ActionStyle">
    <w:name w:val="ActionStyle"/>
    <w:basedOn w:val="Titre4"/>
    <w:locked/>
    <w:rsid w:val="006B0B24"/>
    <w:pPr>
      <w:numPr>
        <w:numId w:val="5"/>
      </w:numPr>
    </w:pPr>
  </w:style>
  <w:style w:type="paragraph" w:customStyle="1" w:styleId="Numberingintables">
    <w:name w:val="Numbering in tables"/>
    <w:basedOn w:val="Normal"/>
    <w:locked/>
    <w:rsid w:val="006B0B24"/>
    <w:pPr>
      <w:numPr>
        <w:numId w:val="1"/>
      </w:numPr>
      <w:tabs>
        <w:tab w:val="left" w:pos="2268"/>
      </w:tabs>
      <w:ind w:left="357" w:hanging="357"/>
    </w:pPr>
  </w:style>
  <w:style w:type="paragraph" w:customStyle="1" w:styleId="Bulletsintables">
    <w:name w:val="Bullets in tables"/>
    <w:basedOn w:val="Normal"/>
    <w:link w:val="BulletsintablesCar"/>
    <w:locked/>
    <w:rsid w:val="006B0B24"/>
    <w:pPr>
      <w:numPr>
        <w:numId w:val="2"/>
      </w:numPr>
      <w:tabs>
        <w:tab w:val="left" w:pos="2268"/>
      </w:tabs>
      <w:ind w:left="714" w:hanging="357"/>
    </w:pPr>
  </w:style>
  <w:style w:type="character" w:customStyle="1" w:styleId="BulletsintablesCar">
    <w:name w:val="Bullets in tables Car"/>
    <w:basedOn w:val="Policepardfaut"/>
    <w:link w:val="Bulletsintable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Heading2withnumbering">
    <w:name w:val="Heading 2 with numbering"/>
    <w:basedOn w:val="Titre2"/>
    <w:link w:val="Heading2withnumberingCar"/>
    <w:locked/>
    <w:rsid w:val="00282B8D"/>
    <w:rPr>
      <w:lang w:val="en-GB"/>
    </w:rPr>
  </w:style>
  <w:style w:type="character" w:customStyle="1" w:styleId="Heading2withnumberingCar">
    <w:name w:val="Heading 2 with numbering Car"/>
    <w:basedOn w:val="Titre2Car"/>
    <w:link w:val="Heading2withnumbering"/>
    <w:rsid w:val="00523F73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Tableheader">
    <w:name w:val="Table header"/>
    <w:basedOn w:val="Normal"/>
    <w:locked/>
    <w:rsid w:val="006B0B24"/>
    <w:pPr>
      <w:tabs>
        <w:tab w:val="left" w:pos="2268"/>
      </w:tabs>
    </w:pPr>
    <w:rPr>
      <w:b/>
    </w:rPr>
  </w:style>
  <w:style w:type="paragraph" w:customStyle="1" w:styleId="Tablecontent">
    <w:name w:val="Table content"/>
    <w:basedOn w:val="Normal"/>
    <w:locked/>
    <w:rsid w:val="006B0B24"/>
    <w:pPr>
      <w:tabs>
        <w:tab w:val="left" w:pos="2268"/>
      </w:tabs>
    </w:pPr>
  </w:style>
  <w:style w:type="paragraph" w:customStyle="1" w:styleId="Heading3withnumbering">
    <w:name w:val="Heading 3 with numbering"/>
    <w:basedOn w:val="Titre3"/>
    <w:link w:val="Heading3withnumberingCar"/>
    <w:locked/>
    <w:rsid w:val="0017124A"/>
    <w:pPr>
      <w:tabs>
        <w:tab w:val="left" w:pos="567"/>
      </w:tabs>
    </w:pPr>
  </w:style>
  <w:style w:type="character" w:customStyle="1" w:styleId="Heading3withnumberingCar">
    <w:name w:val="Heading 3 with numbering Car"/>
    <w:basedOn w:val="Titre3Car"/>
    <w:link w:val="Heading3withnumbering"/>
    <w:rsid w:val="00130AF3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Heading4withnumbering">
    <w:name w:val="Heading 4 with numbering"/>
    <w:basedOn w:val="Titre4"/>
    <w:link w:val="Heading4withnumberingCar"/>
    <w:locked/>
    <w:rsid w:val="0017124A"/>
  </w:style>
  <w:style w:type="character" w:customStyle="1" w:styleId="Heading4withnumberingCar">
    <w:name w:val="Heading 4 with numbering Car"/>
    <w:basedOn w:val="Titre4Car"/>
    <w:link w:val="Heading4withnumbering"/>
    <w:rsid w:val="00130AF3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styleId="Lienhypertexte">
    <w:name w:val="Hyperlink"/>
    <w:basedOn w:val="Policepardfaut"/>
    <w:unhideWhenUsed/>
    <w:locked/>
    <w:rsid w:val="009E2E97"/>
    <w:rPr>
      <w:color w:val="00A651" w:themeColor="hyperlink"/>
      <w:u w:val="single"/>
    </w:rPr>
  </w:style>
  <w:style w:type="paragraph" w:customStyle="1" w:styleId="dottedline">
    <w:name w:val="dotted line"/>
    <w:basedOn w:val="Corpsdetexte"/>
    <w:next w:val="Corpsdetexte"/>
    <w:link w:val="dottedlineChar"/>
    <w:locked/>
    <w:rsid w:val="00397912"/>
    <w:pPr>
      <w:spacing w:after="360"/>
      <w:jc w:val="both"/>
    </w:pPr>
    <w:rPr>
      <w:spacing w:val="30"/>
      <w:sz w:val="24"/>
    </w:rPr>
  </w:style>
  <w:style w:type="character" w:customStyle="1" w:styleId="dottedlineChar">
    <w:name w:val="dotted line Char"/>
    <w:basedOn w:val="CorpsdetexteCar"/>
    <w:link w:val="dottedline"/>
    <w:rsid w:val="00397912"/>
    <w:rPr>
      <w:rFonts w:ascii="Arial" w:eastAsia="Times New Roman" w:hAnsi="Arial" w:cs="Times New Roman"/>
      <w:color w:val="000000" w:themeColor="text1"/>
      <w:spacing w:val="30"/>
      <w:sz w:val="24"/>
      <w:szCs w:val="24"/>
      <w:lang w:val="en-GB" w:eastAsia="nl-NL"/>
    </w:rPr>
  </w:style>
  <w:style w:type="paragraph" w:customStyle="1" w:styleId="Header2">
    <w:name w:val="Header 2"/>
    <w:basedOn w:val="Corpsdetexte"/>
    <w:locked/>
    <w:rsid w:val="00397912"/>
    <w:pPr>
      <w:spacing w:before="240" w:after="200"/>
    </w:pPr>
    <w:rPr>
      <w:b/>
      <w:bCs/>
      <w:color w:val="auto"/>
    </w:rPr>
  </w:style>
  <w:style w:type="paragraph" w:customStyle="1" w:styleId="Documentsubtitle">
    <w:name w:val="Document subtitle"/>
    <w:basedOn w:val="Corpsdetexte"/>
    <w:locked/>
    <w:rsid w:val="00397912"/>
    <w:pPr>
      <w:spacing w:before="240" w:after="120"/>
      <w:jc w:val="both"/>
    </w:pPr>
    <w:rPr>
      <w:color w:val="auto"/>
      <w:sz w:val="28"/>
    </w:rPr>
  </w:style>
  <w:style w:type="paragraph" w:customStyle="1" w:styleId="DocumentTitle">
    <w:name w:val="Document Title"/>
    <w:basedOn w:val="Corpsdetexte"/>
    <w:next w:val="Documentsubtitle"/>
    <w:link w:val="DocumentTitleChar"/>
    <w:locked/>
    <w:rsid w:val="00397912"/>
    <w:pPr>
      <w:keepNext/>
      <w:pageBreakBefore/>
      <w:spacing w:before="200"/>
      <w:jc w:val="both"/>
    </w:pPr>
    <w:rPr>
      <w:b/>
      <w:color w:val="009F47"/>
      <w:sz w:val="40"/>
    </w:rPr>
  </w:style>
  <w:style w:type="character" w:customStyle="1" w:styleId="DocumentTitleChar">
    <w:name w:val="Document Title Char"/>
    <w:basedOn w:val="CorpsdetexteCar"/>
    <w:link w:val="DocumentTitle"/>
    <w:rsid w:val="00397912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paragraph" w:customStyle="1" w:styleId="Header1">
    <w:name w:val="Header 1"/>
    <w:basedOn w:val="Corpsdetexte"/>
    <w:locked/>
    <w:rsid w:val="00397912"/>
    <w:pPr>
      <w:pageBreakBefore/>
      <w:tabs>
        <w:tab w:val="left" w:pos="6804"/>
      </w:tabs>
      <w:spacing w:before="240" w:after="200"/>
    </w:pPr>
    <w:rPr>
      <w:b/>
      <w:bCs/>
      <w:color w:val="auto"/>
      <w:sz w:val="28"/>
    </w:rPr>
  </w:style>
  <w:style w:type="paragraph" w:styleId="TM2">
    <w:name w:val="toc 2"/>
    <w:basedOn w:val="Corpsdetexte"/>
    <w:next w:val="Corpsdetexte"/>
    <w:autoRedefine/>
    <w:uiPriority w:val="39"/>
    <w:rsid w:val="00B80C60"/>
    <w:pPr>
      <w:tabs>
        <w:tab w:val="left" w:pos="800"/>
        <w:tab w:val="right" w:leader="dot" w:pos="9060"/>
      </w:tabs>
      <w:spacing w:before="80" w:after="80"/>
      <w:ind w:left="198"/>
    </w:pPr>
    <w:rPr>
      <w:smallCaps/>
      <w:noProof/>
      <w:szCs w:val="20"/>
    </w:rPr>
  </w:style>
  <w:style w:type="paragraph" w:styleId="TM1">
    <w:name w:val="toc 1"/>
    <w:basedOn w:val="Corpsdetexte"/>
    <w:next w:val="Corpsdetexte"/>
    <w:autoRedefine/>
    <w:uiPriority w:val="39"/>
    <w:rsid w:val="004A0EED"/>
    <w:pPr>
      <w:spacing w:before="120" w:after="120"/>
    </w:pPr>
    <w:rPr>
      <w:b/>
      <w:bCs/>
      <w:smallCaps/>
      <w:szCs w:val="20"/>
    </w:rPr>
  </w:style>
  <w:style w:type="paragraph" w:styleId="TM3">
    <w:name w:val="toc 3"/>
    <w:basedOn w:val="TM2"/>
    <w:next w:val="Normal"/>
    <w:autoRedefine/>
    <w:uiPriority w:val="39"/>
    <w:rsid w:val="00F70C47"/>
    <w:pPr>
      <w:spacing w:before="0" w:after="0"/>
      <w:ind w:left="403"/>
    </w:pPr>
    <w:rPr>
      <w:i/>
      <w:iCs/>
      <w:smallCaps w:val="0"/>
    </w:rPr>
  </w:style>
  <w:style w:type="paragraph" w:customStyle="1" w:styleId="BodyTextExplanation">
    <w:name w:val="Body Text Explanation"/>
    <w:basedOn w:val="Corpsdetexte"/>
    <w:link w:val="BodyTextExplanationCar"/>
    <w:locked/>
    <w:rsid w:val="00086340"/>
    <w:pPr>
      <w:pBdr>
        <w:top w:val="single" w:sz="4" w:space="6" w:color="7F7F7F" w:themeColor="text1" w:themeTint="80"/>
        <w:left w:val="single" w:sz="4" w:space="6" w:color="7F7F7F" w:themeColor="text1" w:themeTint="80"/>
        <w:bottom w:val="single" w:sz="4" w:space="6" w:color="7F7F7F" w:themeColor="text1" w:themeTint="80"/>
        <w:right w:val="single" w:sz="4" w:space="6" w:color="7F7F7F" w:themeColor="text1" w:themeTint="80"/>
      </w:pBdr>
      <w:spacing w:before="240" w:after="120"/>
    </w:pPr>
    <w:rPr>
      <w:i/>
      <w:color w:val="auto"/>
    </w:rPr>
  </w:style>
  <w:style w:type="character" w:customStyle="1" w:styleId="BodyTextExplanationCar">
    <w:name w:val="Body Text Explanation Car"/>
    <w:basedOn w:val="CorpsdetexteCar"/>
    <w:link w:val="BodyTextExplanation"/>
    <w:rsid w:val="00523F7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FPP">
    <w:name w:val="Body Text FPP"/>
    <w:basedOn w:val="BodyTextExplanation"/>
    <w:locked/>
    <w:rsid w:val="00397912"/>
    <w:pPr>
      <w:pBdr>
        <w:top w:val="single" w:sz="4" w:space="6" w:color="C00000"/>
        <w:left w:val="single" w:sz="4" w:space="6" w:color="C00000"/>
        <w:bottom w:val="single" w:sz="4" w:space="6" w:color="C00000"/>
        <w:right w:val="single" w:sz="4" w:space="6" w:color="C00000"/>
      </w:pBdr>
    </w:pPr>
    <w:rPr>
      <w:color w:val="C00000"/>
    </w:rPr>
  </w:style>
  <w:style w:type="paragraph" w:customStyle="1" w:styleId="BodyTextExplanationBullet">
    <w:name w:val="Body Text Explanation Bullet"/>
    <w:basedOn w:val="BodyTextExplanation"/>
    <w:next w:val="BodyTextExplanation"/>
    <w:link w:val="BodyTextExplanationBulletCar"/>
    <w:locked/>
    <w:rsid w:val="00397912"/>
    <w:pPr>
      <w:numPr>
        <w:numId w:val="8"/>
      </w:numPr>
      <w:spacing w:before="120"/>
      <w:contextualSpacing/>
    </w:pPr>
  </w:style>
  <w:style w:type="character" w:customStyle="1" w:styleId="BodyTextExplanationBulletCar">
    <w:name w:val="Body Text Explanation Bullet Car"/>
    <w:basedOn w:val="BodyTextExplanationCar"/>
    <w:link w:val="BodyTextExplanationBullet"/>
    <w:rsid w:val="00130AF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Community">
    <w:name w:val="Body Text Community"/>
    <w:basedOn w:val="Corpsdetexte"/>
    <w:next w:val="Corpsdetexte"/>
    <w:link w:val="BodyTextCommunityCar"/>
    <w:locked/>
    <w:rsid w:val="00397912"/>
    <w:pPr>
      <w:pBdr>
        <w:top w:val="single" w:sz="4" w:space="18" w:color="833407" w:themeColor="accent3" w:themeShade="80"/>
        <w:left w:val="single" w:sz="4" w:space="6" w:color="833407" w:themeColor="accent3" w:themeShade="80"/>
        <w:bottom w:val="single" w:sz="4" w:space="18" w:color="833407" w:themeColor="accent3" w:themeShade="80"/>
        <w:right w:val="single" w:sz="4" w:space="6" w:color="833407" w:themeColor="accent3" w:themeShade="80"/>
      </w:pBdr>
      <w:spacing w:before="240" w:after="120"/>
      <w:jc w:val="center"/>
    </w:pPr>
    <w:rPr>
      <w:color w:val="833407" w:themeColor="accent3" w:themeShade="80"/>
    </w:rPr>
  </w:style>
  <w:style w:type="character" w:customStyle="1" w:styleId="BodyTextCommunityCar">
    <w:name w:val="Body Text Community Car"/>
    <w:basedOn w:val="CorpsdetexteCar"/>
    <w:link w:val="BodyTextCommunity"/>
    <w:rsid w:val="00523F73"/>
    <w:rPr>
      <w:rFonts w:ascii="Arial" w:eastAsia="Times New Roman" w:hAnsi="Arial" w:cs="Times New Roman"/>
      <w:color w:val="833407" w:themeColor="accent3" w:themeShade="80"/>
      <w:spacing w:val="4"/>
      <w:sz w:val="20"/>
      <w:szCs w:val="24"/>
      <w:lang w:val="en-GB" w:eastAsia="nl-NL"/>
    </w:rPr>
  </w:style>
  <w:style w:type="paragraph" w:customStyle="1" w:styleId="BodyTextBullet">
    <w:name w:val="Body Text Bullet"/>
    <w:basedOn w:val="Corpsdetexte"/>
    <w:locked/>
    <w:rsid w:val="00397912"/>
    <w:pPr>
      <w:numPr>
        <w:numId w:val="6"/>
      </w:numPr>
      <w:ind w:left="641" w:hanging="357"/>
      <w:jc w:val="both"/>
    </w:pPr>
    <w:rPr>
      <w:color w:val="auto"/>
    </w:rPr>
  </w:style>
  <w:style w:type="paragraph" w:customStyle="1" w:styleId="ProjectTitle">
    <w:name w:val="Project Title"/>
    <w:basedOn w:val="Normal"/>
    <w:locked/>
    <w:rsid w:val="00397912"/>
    <w:pPr>
      <w:keepNext/>
      <w:jc w:val="both"/>
    </w:pPr>
    <w:rPr>
      <w:b/>
      <w:sz w:val="40"/>
    </w:rPr>
  </w:style>
  <w:style w:type="paragraph" w:customStyle="1" w:styleId="BodyTextFPPBullet">
    <w:name w:val="Body Text FPP Bullet"/>
    <w:basedOn w:val="BodyTextFPP"/>
    <w:locked/>
    <w:rsid w:val="00397912"/>
    <w:pPr>
      <w:numPr>
        <w:numId w:val="7"/>
      </w:numPr>
      <w:spacing w:before="0" w:after="0"/>
      <w:ind w:left="357" w:hanging="357"/>
    </w:pPr>
  </w:style>
  <w:style w:type="table" w:customStyle="1" w:styleId="TableBase">
    <w:name w:val="Table Base"/>
    <w:basedOn w:val="TableauNormal"/>
    <w:uiPriority w:val="99"/>
    <w:locked/>
    <w:rsid w:val="003979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Lgende">
    <w:name w:val="caption"/>
    <w:basedOn w:val="ITEACaption"/>
    <w:next w:val="ITEABodyText"/>
    <w:link w:val="LgendeCar"/>
    <w:qFormat/>
    <w:locked/>
    <w:rsid w:val="00963638"/>
  </w:style>
  <w:style w:type="paragraph" w:customStyle="1" w:styleId="ITEACaption">
    <w:name w:val="ITEA_Caption"/>
    <w:next w:val="ITEABodyText"/>
    <w:link w:val="ITEACaptionCar"/>
    <w:rsid w:val="00D06A5E"/>
    <w:pPr>
      <w:spacing w:before="120" w:after="120"/>
      <w:jc w:val="center"/>
    </w:pPr>
    <w:rPr>
      <w:rFonts w:ascii="Arial" w:eastAsia="Times New Roman" w:hAnsi="Arial" w:cs="Times New Roman"/>
      <w:bCs/>
      <w:i/>
      <w:color w:val="808080" w:themeColor="background1" w:themeShade="80"/>
      <w:sz w:val="20"/>
      <w:szCs w:val="20"/>
      <w:lang w:val="en-GB" w:eastAsia="nl-NL"/>
    </w:rPr>
  </w:style>
  <w:style w:type="paragraph" w:customStyle="1" w:styleId="ITEABodyText">
    <w:name w:val="ITEA_BodyText"/>
    <w:basedOn w:val="Corpsdetexte"/>
    <w:link w:val="ITEABodyTextCar"/>
    <w:qFormat/>
    <w:rsid w:val="00C25781"/>
    <w:pPr>
      <w:jc w:val="both"/>
    </w:pPr>
  </w:style>
  <w:style w:type="character" w:customStyle="1" w:styleId="ITEABodyTextCar">
    <w:name w:val="ITEA_BodyText Car"/>
    <w:basedOn w:val="CorpsdetexteCar"/>
    <w:link w:val="ITEABodyText"/>
    <w:rsid w:val="00C25781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CaptionCar">
    <w:name w:val="ITEA_Caption Car"/>
    <w:basedOn w:val="LgendeCar"/>
    <w:link w:val="ITEACaption"/>
    <w:rsid w:val="00D06A5E"/>
    <w:rPr>
      <w:rFonts w:ascii="Arial" w:eastAsia="Times New Roman" w:hAnsi="Arial" w:cs="Times New Roman"/>
      <w:b w:val="0"/>
      <w:bCs/>
      <w:i/>
      <w:color w:val="808080" w:themeColor="background1" w:themeShade="80"/>
      <w:sz w:val="20"/>
      <w:szCs w:val="20"/>
      <w:lang w:val="en-GB" w:eastAsia="nl-NL"/>
    </w:rPr>
  </w:style>
  <w:style w:type="character" w:customStyle="1" w:styleId="LgendeCar">
    <w:name w:val="Légende Car"/>
    <w:basedOn w:val="Policepardfaut"/>
    <w:link w:val="Lgende"/>
    <w:uiPriority w:val="99"/>
    <w:rsid w:val="00963638"/>
    <w:rPr>
      <w:rFonts w:ascii="Arial" w:eastAsia="Times New Roman" w:hAnsi="Arial" w:cs="Times New Roman"/>
      <w:b/>
      <w:bCs/>
      <w:i/>
      <w:sz w:val="20"/>
      <w:szCs w:val="20"/>
      <w:lang w:val="en-GB" w:eastAsia="nl-NL"/>
    </w:rPr>
  </w:style>
  <w:style w:type="table" w:customStyle="1" w:styleId="TableBaseRed">
    <w:name w:val="Table Base Red"/>
    <w:basedOn w:val="TableBase"/>
    <w:uiPriority w:val="99"/>
    <w:locked/>
    <w:rsid w:val="00397912"/>
    <w:rPr>
      <w:color w:val="C00000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Numrodepage">
    <w:name w:val="page number"/>
    <w:basedOn w:val="Policepardfaut"/>
    <w:uiPriority w:val="99"/>
    <w:locked/>
    <w:rsid w:val="00BF5F63"/>
    <w:rPr>
      <w:rFonts w:cs="Times New Roman"/>
    </w:rPr>
  </w:style>
  <w:style w:type="paragraph" w:customStyle="1" w:styleId="BodyTextExplanationsubbullet">
    <w:name w:val="Body Text Explanation subbullet"/>
    <w:basedOn w:val="BodyTextExplanationBullet"/>
    <w:next w:val="BodyTextExplanation"/>
    <w:locked/>
    <w:rsid w:val="00086340"/>
    <w:pPr>
      <w:numPr>
        <w:numId w:val="10"/>
      </w:numPr>
      <w:spacing w:before="0"/>
      <w:ind w:left="425" w:hanging="425"/>
    </w:pPr>
  </w:style>
  <w:style w:type="paragraph" w:customStyle="1" w:styleId="Autogeneratedsection">
    <w:name w:val="Autogenerated section"/>
    <w:basedOn w:val="BodyTextCommunity"/>
    <w:link w:val="AutogeneratedsectionCar"/>
    <w:locked/>
    <w:rsid w:val="005238D9"/>
    <w:pPr>
      <w:pBdr>
        <w:top w:val="single" w:sz="4" w:space="18" w:color="F36F21" w:themeColor="accent3"/>
        <w:left w:val="single" w:sz="4" w:space="6" w:color="F36F21" w:themeColor="accent3"/>
        <w:bottom w:val="single" w:sz="4" w:space="18" w:color="F36F21" w:themeColor="accent3"/>
        <w:right w:val="single" w:sz="4" w:space="6" w:color="F36F21" w:themeColor="accent3"/>
      </w:pBdr>
    </w:pPr>
    <w:rPr>
      <w:color w:val="F36F21" w:themeColor="accent3"/>
    </w:rPr>
  </w:style>
  <w:style w:type="character" w:customStyle="1" w:styleId="AutogeneratedsectionCar">
    <w:name w:val="Autogenerated section Car"/>
    <w:basedOn w:val="BodyTextCommunityCar"/>
    <w:link w:val="Autogeneratedsection"/>
    <w:rsid w:val="00523F73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character" w:styleId="Lienhypertextesuivivisit">
    <w:name w:val="FollowedHyperlink"/>
    <w:basedOn w:val="Policepardfaut"/>
    <w:unhideWhenUsed/>
    <w:locked/>
    <w:rsid w:val="007137BF"/>
    <w:rPr>
      <w:color w:val="7F7F7F" w:themeColor="followedHyperlink"/>
      <w:u w:val="single"/>
    </w:rPr>
  </w:style>
  <w:style w:type="character" w:styleId="Marquedecommentaire">
    <w:name w:val="annotation reference"/>
    <w:basedOn w:val="Policepardfaut"/>
    <w:uiPriority w:val="99"/>
    <w:unhideWhenUsed/>
    <w:locked/>
    <w:rsid w:val="0046269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locked/>
    <w:rsid w:val="00462694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62694"/>
    <w:rPr>
      <w:rFonts w:ascii="Arial" w:eastAsia="Times New Roman" w:hAnsi="Arial" w:cs="Times New Roman"/>
      <w:spacing w:val="4"/>
      <w:sz w:val="20"/>
      <w:szCs w:val="20"/>
      <w:lang w:val="en-GB" w:eastAsia="nl-NL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locked/>
    <w:rsid w:val="0046269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rsid w:val="00462694"/>
    <w:rPr>
      <w:rFonts w:ascii="Arial" w:eastAsia="Times New Roman" w:hAnsi="Arial" w:cs="Times New Roman"/>
      <w:b/>
      <w:bCs/>
      <w:spacing w:val="4"/>
      <w:sz w:val="20"/>
      <w:szCs w:val="20"/>
      <w:lang w:val="en-GB" w:eastAsia="nl-NL"/>
    </w:rPr>
  </w:style>
  <w:style w:type="paragraph" w:customStyle="1" w:styleId="ITEAHeading0">
    <w:name w:val="ITEA_Heading_0"/>
    <w:basedOn w:val="Titre2"/>
    <w:next w:val="ITEABodyText"/>
    <w:link w:val="ITEAHeading0Car"/>
    <w:qFormat/>
    <w:rsid w:val="00ED317B"/>
    <w:pPr>
      <w:pageBreakBefore/>
      <w:spacing w:before="0" w:after="360"/>
    </w:pPr>
  </w:style>
  <w:style w:type="character" w:customStyle="1" w:styleId="ITEAHeading0Car">
    <w:name w:val="ITEA_Heading_0 Car"/>
    <w:basedOn w:val="Titre2Car"/>
    <w:link w:val="ITEAHeading0"/>
    <w:rsid w:val="00ED317B"/>
    <w:rPr>
      <w:rFonts w:ascii="Arial" w:hAnsi="Arial"/>
      <w:b/>
      <w:color w:val="00A651" w:themeColor="accent1"/>
      <w:sz w:val="28"/>
      <w:szCs w:val="28"/>
    </w:rPr>
  </w:style>
  <w:style w:type="paragraph" w:customStyle="1" w:styleId="ITEAHeading1">
    <w:name w:val="ITEA_Heading_1"/>
    <w:basedOn w:val="Heading2withnumbering"/>
    <w:next w:val="ITEABodyText"/>
    <w:link w:val="ITEAHeading1Car"/>
    <w:qFormat/>
    <w:rsid w:val="00ED317B"/>
    <w:pPr>
      <w:pageBreakBefore/>
      <w:numPr>
        <w:numId w:val="4"/>
      </w:numPr>
      <w:spacing w:before="0" w:after="360"/>
    </w:pPr>
  </w:style>
  <w:style w:type="character" w:customStyle="1" w:styleId="ITEAHeading1Car">
    <w:name w:val="ITEA_Heading_1 Car"/>
    <w:basedOn w:val="Heading2withnumberingCar"/>
    <w:link w:val="ITEAHeading1"/>
    <w:rsid w:val="00ED317B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Instructions">
    <w:name w:val="ITEA_Instructions"/>
    <w:basedOn w:val="BodyTextExplanation"/>
    <w:link w:val="ITEAInstructionsCar"/>
    <w:qFormat/>
    <w:rsid w:val="005E777A"/>
    <w:rPr>
      <w:color w:val="00602B"/>
    </w:rPr>
  </w:style>
  <w:style w:type="character" w:customStyle="1" w:styleId="ITEAInstructionsCar">
    <w:name w:val="ITEA_Instructions Car"/>
    <w:basedOn w:val="BodyTextExplanationCar"/>
    <w:link w:val="ITEAInstructions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AutoGeneratedSection">
    <w:name w:val="ITEA_AutoGeneratedSection"/>
    <w:basedOn w:val="Autogeneratedsection"/>
    <w:link w:val="ITEAAutoGeneratedSectionCar"/>
    <w:qFormat/>
    <w:rsid w:val="009238EC"/>
    <w:pPr>
      <w:jc w:val="left"/>
    </w:pPr>
  </w:style>
  <w:style w:type="character" w:customStyle="1" w:styleId="ITEAAutoGeneratedSectionCar">
    <w:name w:val="ITEA_AutoGeneratedSection Car"/>
    <w:basedOn w:val="AutogeneratedsectionCar"/>
    <w:link w:val="ITEAAutoGeneratedSection"/>
    <w:rsid w:val="009238EC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paragraph" w:customStyle="1" w:styleId="ITEAInstructionsBullet">
    <w:name w:val="ITEA_InstructionsBullet"/>
    <w:basedOn w:val="BodyTextExplanationBullet"/>
    <w:link w:val="ITEAInstructionsBulletCar"/>
    <w:qFormat/>
    <w:rsid w:val="005E777A"/>
    <w:pPr>
      <w:numPr>
        <w:numId w:val="9"/>
      </w:numPr>
    </w:pPr>
    <w:rPr>
      <w:color w:val="00602B"/>
    </w:rPr>
  </w:style>
  <w:style w:type="character" w:customStyle="1" w:styleId="ITEAInstructionsBulletCar">
    <w:name w:val="ITEA_InstructionsBullet Car"/>
    <w:basedOn w:val="BodyTextExplanationBulletCar"/>
    <w:link w:val="ITEAInstructionsBullet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Heading2">
    <w:name w:val="ITEA_Heading_2"/>
    <w:basedOn w:val="Heading3withnumbering"/>
    <w:next w:val="ITEABodyText"/>
    <w:link w:val="ITEAHeading2Car"/>
    <w:qFormat/>
    <w:rsid w:val="00F876CD"/>
    <w:pPr>
      <w:numPr>
        <w:ilvl w:val="1"/>
        <w:numId w:val="4"/>
      </w:numPr>
      <w:spacing w:before="240" w:after="240"/>
    </w:pPr>
  </w:style>
  <w:style w:type="character" w:customStyle="1" w:styleId="ITEAHeading2Car">
    <w:name w:val="ITEA_Heading_2 Car"/>
    <w:basedOn w:val="Heading3withnumberingCar"/>
    <w:link w:val="ITEAHeading2"/>
    <w:rsid w:val="00F876CD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ITEAHeading3">
    <w:name w:val="ITEA_Heading_3"/>
    <w:basedOn w:val="Heading4withnumbering"/>
    <w:next w:val="ITEABodyText"/>
    <w:link w:val="ITEAHeading3Car"/>
    <w:qFormat/>
    <w:rsid w:val="00F876CD"/>
    <w:pPr>
      <w:numPr>
        <w:ilvl w:val="2"/>
        <w:numId w:val="4"/>
      </w:numPr>
      <w:spacing w:before="200" w:after="160"/>
    </w:pPr>
  </w:style>
  <w:style w:type="character" w:customStyle="1" w:styleId="ITEAHeading3Car">
    <w:name w:val="ITEA_Heading_3 Car"/>
    <w:basedOn w:val="Heading4withnumberingCar"/>
    <w:link w:val="ITEAHeading3"/>
    <w:rsid w:val="00F876CD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paragraph" w:customStyle="1" w:styleId="ITEAAnnexHeading1">
    <w:name w:val="ITEA_Annex_Heading_1"/>
    <w:basedOn w:val="Titre2"/>
    <w:link w:val="ITEAAnnexHeading1Car"/>
    <w:qFormat/>
    <w:rsid w:val="001658F2"/>
    <w:pPr>
      <w:pageBreakBefore/>
      <w:numPr>
        <w:numId w:val="11"/>
      </w:numPr>
    </w:pPr>
    <w:rPr>
      <w:lang w:val="en-GB"/>
    </w:rPr>
  </w:style>
  <w:style w:type="character" w:customStyle="1" w:styleId="ITEAAnnexHeading1Car">
    <w:name w:val="ITEA_Annex_Heading_1 Car"/>
    <w:basedOn w:val="Titre2Car"/>
    <w:link w:val="ITEAAnnexHeading1"/>
    <w:rsid w:val="001658F2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BodyBullets">
    <w:name w:val="ITEA_BodyBullets"/>
    <w:basedOn w:val="Bullets0"/>
    <w:link w:val="ITEABodyBulletsCar"/>
    <w:qFormat/>
    <w:rsid w:val="0018190B"/>
  </w:style>
  <w:style w:type="character" w:customStyle="1" w:styleId="ITEABodyBulletsCar">
    <w:name w:val="ITEA_BodyBullets Car"/>
    <w:basedOn w:val="BulletsCar"/>
    <w:link w:val="ITEABody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ITEATableBullets">
    <w:name w:val="ITEA_TableBullets"/>
    <w:basedOn w:val="Bulletsintables"/>
    <w:link w:val="ITEATableBulletsCar"/>
    <w:qFormat/>
    <w:rsid w:val="0018190B"/>
  </w:style>
  <w:style w:type="character" w:customStyle="1" w:styleId="ITEATableBulletsCar">
    <w:name w:val="ITEA_TableBullets Car"/>
    <w:basedOn w:val="BulletsintablesCar"/>
    <w:link w:val="ITEATable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ITEAFigure">
    <w:name w:val="ITEA_Figure"/>
    <w:basedOn w:val="ITEABodyText"/>
    <w:link w:val="ITEAFigureCar"/>
    <w:qFormat/>
    <w:rsid w:val="00963638"/>
    <w:pPr>
      <w:spacing w:before="240"/>
      <w:jc w:val="center"/>
    </w:pPr>
  </w:style>
  <w:style w:type="character" w:customStyle="1" w:styleId="ITEAFigureCar">
    <w:name w:val="ITEA_Figure Car"/>
    <w:basedOn w:val="ITEABodyTextCar"/>
    <w:link w:val="ITEAFigure"/>
    <w:rsid w:val="0096363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locked/>
    <w:rsid w:val="007052B0"/>
    <w:pPr>
      <w:spacing w:line="276" w:lineRule="auto"/>
      <w:outlineLvl w:val="9"/>
    </w:pPr>
    <w:rPr>
      <w:rFonts w:asciiTheme="majorHAnsi" w:hAnsiTheme="majorHAnsi" w:cstheme="majorBidi"/>
      <w:color w:val="007C3C" w:themeColor="accent1" w:themeShade="BF"/>
      <w:spacing w:val="0"/>
      <w:sz w:val="28"/>
      <w:szCs w:val="28"/>
      <w:lang w:eastAsia="en-GB"/>
    </w:rPr>
  </w:style>
  <w:style w:type="paragraph" w:styleId="TM4">
    <w:name w:val="toc 4"/>
    <w:basedOn w:val="Normal"/>
    <w:next w:val="Normal"/>
    <w:autoRedefine/>
    <w:uiPriority w:val="39"/>
    <w:unhideWhenUsed/>
    <w:rsid w:val="002C034A"/>
    <w:pPr>
      <w:ind w:left="60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locked/>
    <w:rsid w:val="0066030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locked/>
    <w:rsid w:val="007052B0"/>
    <w:pPr>
      <w:ind w:left="10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locked/>
    <w:rsid w:val="007052B0"/>
    <w:pPr>
      <w:ind w:left="120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locked/>
    <w:rsid w:val="007052B0"/>
    <w:pPr>
      <w:ind w:left="140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locked/>
    <w:rsid w:val="007052B0"/>
    <w:pPr>
      <w:ind w:left="1600"/>
    </w:pPr>
    <w:rPr>
      <w:rFonts w:asciiTheme="minorHAnsi" w:hAnsiTheme="minorHAnsi"/>
      <w:sz w:val="18"/>
      <w:szCs w:val="18"/>
    </w:rPr>
  </w:style>
  <w:style w:type="table" w:styleId="Tramemoyenne1-Accent2">
    <w:name w:val="Medium Shading 1 Accent 2"/>
    <w:aliases w:val="ITEA_Table"/>
    <w:basedOn w:val="TableauNormal"/>
    <w:uiPriority w:val="63"/>
    <w:rsid w:val="001C2F7B"/>
    <w:pPr>
      <w:spacing w:before="60" w:after="60" w:line="240" w:lineRule="auto"/>
      <w:ind w:left="57" w:right="57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  <w:style w:type="table" w:styleId="Grilleclaire">
    <w:name w:val="Light Grid"/>
    <w:basedOn w:val="TableauNormal"/>
    <w:uiPriority w:val="62"/>
    <w:locked/>
    <w:rsid w:val="00E74D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rameclaire-Accent1">
    <w:name w:val="Light Shading Accent 1"/>
    <w:basedOn w:val="TableauNormal"/>
    <w:uiPriority w:val="60"/>
    <w:locked/>
    <w:rsid w:val="00E74DCD"/>
    <w:pPr>
      <w:spacing w:after="0" w:line="240" w:lineRule="auto"/>
    </w:pPr>
    <w:rPr>
      <w:color w:val="007C3C" w:themeColor="accent1" w:themeShade="BF"/>
    </w:rPr>
    <w:tblPr>
      <w:tblStyleRowBandSize w:val="1"/>
      <w:tblStyleColBandSize w:val="1"/>
      <w:tblBorders>
        <w:top w:val="single" w:sz="8" w:space="0" w:color="00A651" w:themeColor="accent1"/>
        <w:bottom w:val="single" w:sz="8" w:space="0" w:color="00A65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</w:style>
  <w:style w:type="paragraph" w:customStyle="1" w:styleId="ITEATableOfContent">
    <w:name w:val="ITEA_TableOfContent"/>
    <w:basedOn w:val="ITEAHeading0"/>
    <w:next w:val="ITEABodyText"/>
    <w:link w:val="ITEATableOfContentCar"/>
    <w:rsid w:val="00ED317B"/>
    <w:pPr>
      <w:outlineLvl w:val="9"/>
    </w:pPr>
  </w:style>
  <w:style w:type="character" w:customStyle="1" w:styleId="ITEATableOfContentCar">
    <w:name w:val="ITEA_TableOfContent Car"/>
    <w:basedOn w:val="ITEAHeading0Car"/>
    <w:link w:val="ITEATableOfContent"/>
    <w:rsid w:val="00ED317B"/>
    <w:rPr>
      <w:rFonts w:ascii="Arial" w:hAnsi="Arial"/>
      <w:b/>
      <w:color w:val="00A651" w:themeColor="accent1"/>
      <w:sz w:val="28"/>
      <w:szCs w:val="28"/>
    </w:rPr>
  </w:style>
  <w:style w:type="paragraph" w:styleId="Rvision">
    <w:name w:val="Revision"/>
    <w:hidden/>
    <w:uiPriority w:val="99"/>
    <w:semiHidden/>
    <w:rsid w:val="00597824"/>
    <w:pPr>
      <w:spacing w:after="0" w:line="240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customStyle="1" w:styleId="ITEATableTitle">
    <w:name w:val="ITEA_TableTitle"/>
    <w:basedOn w:val="TableauNormal"/>
    <w:uiPriority w:val="99"/>
    <w:rsid w:val="00F81F2C"/>
    <w:pPr>
      <w:widowControl w:val="0"/>
      <w:spacing w:after="0" w:line="240" w:lineRule="auto"/>
      <w:jc w:val="center"/>
    </w:pPr>
    <w:rPr>
      <w:rFonts w:ascii="Arial" w:hAnsi="Arial"/>
      <w:smallCaps/>
      <w:color w:val="FFFFFF" w:themeColor="background1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170" w:type="dxa"/>
        <w:bottom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hAnsi="Arial"/>
        <w:b/>
        <w:caps w:val="0"/>
        <w:smallCaps w:val="0"/>
        <w:strike w:val="0"/>
        <w:dstrike w:val="0"/>
        <w:vanish w:val="0"/>
        <w:color w:val="FFFFFF" w:themeColor="background1"/>
        <w:sz w:val="24"/>
        <w:u w:val="none"/>
        <w:vertAlign w:val="baseline"/>
      </w:rPr>
      <w:tblPr/>
      <w:tcPr>
        <w:shd w:val="clear" w:color="auto" w:fill="42BA7C"/>
      </w:tcPr>
    </w:tblStylePr>
    <w:tblStylePr w:type="lastRow">
      <w:rPr>
        <w:color w:val="FFFFFF" w:themeColor="background1"/>
      </w:rPr>
    </w:tblStylePr>
  </w:style>
  <w:style w:type="paragraph" w:customStyle="1" w:styleId="ITEAInstructionsBullet-within">
    <w:name w:val="ITEA_InstructionsBullet-within"/>
    <w:basedOn w:val="ITEAInstructions"/>
    <w:rsid w:val="0003576E"/>
    <w:pPr>
      <w:numPr>
        <w:numId w:val="12"/>
      </w:numPr>
      <w:spacing w:before="120"/>
      <w:ind w:left="357" w:hanging="357"/>
    </w:pPr>
  </w:style>
  <w:style w:type="paragraph" w:customStyle="1" w:styleId="ITEAAutoGeneratedSection-bullet">
    <w:name w:val="ITEA_AutoGeneratedSection-bullet"/>
    <w:basedOn w:val="ITEAAutoGeneratedSection"/>
    <w:rsid w:val="00A02CCA"/>
    <w:pPr>
      <w:numPr>
        <w:numId w:val="13"/>
      </w:numPr>
      <w:spacing w:before="120"/>
      <w:ind w:left="357" w:hanging="357"/>
    </w:pPr>
  </w:style>
  <w:style w:type="table" w:styleId="Ombrageclair">
    <w:name w:val="Light Shading"/>
    <w:basedOn w:val="TableauNormal"/>
    <w:uiPriority w:val="60"/>
    <w:locked/>
    <w:rsid w:val="00F23C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AHeading2wonum">
    <w:name w:val="ITEA_Heading_2_wo_num"/>
    <w:basedOn w:val="ITEAHeading2"/>
    <w:rsid w:val="00700D91"/>
    <w:pPr>
      <w:numPr>
        <w:ilvl w:val="0"/>
        <w:numId w:val="0"/>
      </w:numPr>
    </w:pPr>
  </w:style>
  <w:style w:type="paragraph" w:customStyle="1" w:styleId="ITEAHeading4">
    <w:name w:val="ITEA_Heading_4"/>
    <w:basedOn w:val="ITEAHeading3"/>
    <w:next w:val="ITEABodyText"/>
    <w:rsid w:val="00631976"/>
    <w:pPr>
      <w:numPr>
        <w:ilvl w:val="3"/>
      </w:numPr>
      <w:spacing w:before="160" w:after="120"/>
      <w:outlineLvl w:val="4"/>
    </w:pPr>
    <w:rPr>
      <w:color w:val="7F7F7F"/>
    </w:rPr>
  </w:style>
  <w:style w:type="paragraph" w:customStyle="1" w:styleId="ITEATitle">
    <w:name w:val="ITEA_Title"/>
    <w:basedOn w:val="ITEABodyText"/>
    <w:link w:val="ITEATitleCar"/>
    <w:qFormat/>
    <w:rsid w:val="00676F0D"/>
    <w:pPr>
      <w:spacing w:before="480"/>
    </w:pPr>
    <w:rPr>
      <w:b/>
      <w:color w:val="00B050"/>
      <w:sz w:val="48"/>
      <w:szCs w:val="48"/>
    </w:rPr>
  </w:style>
  <w:style w:type="character" w:customStyle="1" w:styleId="ITEATitleCar">
    <w:name w:val="ITEA_Title Car"/>
    <w:basedOn w:val="ITEABodyTextCar"/>
    <w:link w:val="ITEATitle"/>
    <w:rsid w:val="00676F0D"/>
    <w:rPr>
      <w:rFonts w:ascii="Arial" w:eastAsia="Times New Roman" w:hAnsi="Arial" w:cs="Times New Roman"/>
      <w:b/>
      <w:color w:val="00B050"/>
      <w:spacing w:val="4"/>
      <w:sz w:val="48"/>
      <w:szCs w:val="48"/>
      <w:lang w:val="en-GB" w:eastAsia="nl-NL"/>
    </w:rPr>
  </w:style>
  <w:style w:type="paragraph" w:customStyle="1" w:styleId="ITEASubTitle">
    <w:name w:val="ITEA_SubTitle"/>
    <w:basedOn w:val="Normal"/>
    <w:rsid w:val="00246F8D"/>
    <w:rPr>
      <w:color w:val="auto"/>
      <w:sz w:val="36"/>
    </w:rPr>
  </w:style>
  <w:style w:type="paragraph" w:customStyle="1" w:styleId="ITEAHeadingTableOfContents">
    <w:name w:val="ITEA_Heading_TableOfContents"/>
    <w:basedOn w:val="Titre2"/>
    <w:next w:val="ITEABodyText"/>
    <w:rsid w:val="00D87520"/>
    <w:pPr>
      <w:numPr>
        <w:numId w:val="14"/>
      </w:numPr>
      <w:spacing w:before="360" w:after="360"/>
    </w:pPr>
  </w:style>
  <w:style w:type="paragraph" w:customStyle="1" w:styleId="ITEAHeading0-bis">
    <w:name w:val="ITEA_Heading_0-bis"/>
    <w:basedOn w:val="ITEAHeading1"/>
    <w:next w:val="ITEABodyText"/>
    <w:locked/>
    <w:rsid w:val="00244204"/>
  </w:style>
  <w:style w:type="paragraph" w:customStyle="1" w:styleId="ITEAHeading5">
    <w:name w:val="ITEA_Heading_5"/>
    <w:basedOn w:val="ITEAHeading4"/>
    <w:next w:val="ITEABodyBullets"/>
    <w:locked/>
    <w:rsid w:val="00D001BC"/>
    <w:rPr>
      <w:color w:val="00A651" w:themeColor="accent1"/>
      <w:sz w:val="28"/>
    </w:rPr>
  </w:style>
  <w:style w:type="paragraph" w:customStyle="1" w:styleId="ITEATM1">
    <w:name w:val="ITEA_TM1"/>
    <w:basedOn w:val="TM1"/>
    <w:locked/>
    <w:rsid w:val="00B80C60"/>
    <w:pPr>
      <w:tabs>
        <w:tab w:val="left" w:pos="1200"/>
        <w:tab w:val="right" w:leader="dot" w:pos="9060"/>
      </w:tabs>
    </w:pPr>
    <w:rPr>
      <w:noProof/>
      <w:color w:val="00A651" w:themeColor="accent1"/>
    </w:rPr>
  </w:style>
  <w:style w:type="paragraph" w:customStyle="1" w:styleId="ITEATM2">
    <w:name w:val="ITEA_TM2"/>
    <w:basedOn w:val="TM2"/>
    <w:locked/>
    <w:rsid w:val="00B80C60"/>
    <w:rPr>
      <w:color w:val="00A651" w:themeColor="accent1"/>
    </w:rPr>
  </w:style>
  <w:style w:type="paragraph" w:customStyle="1" w:styleId="ITEATM3">
    <w:name w:val="ITEA_TM3"/>
    <w:basedOn w:val="TM3"/>
    <w:locked/>
    <w:rsid w:val="00B80C60"/>
    <w:pPr>
      <w:tabs>
        <w:tab w:val="left" w:pos="1200"/>
      </w:tabs>
    </w:pPr>
    <w:rPr>
      <w:color w:val="00A651" w:themeColor="accent1"/>
    </w:rPr>
  </w:style>
  <w:style w:type="paragraph" w:customStyle="1" w:styleId="ITEASubTitle2">
    <w:name w:val="ITEA_SubTitle2"/>
    <w:basedOn w:val="ITEASubTitle"/>
    <w:next w:val="ITEABodyText"/>
    <w:rsid w:val="00246F8D"/>
    <w:rPr>
      <w:color w:val="7F7F7F" w:themeColor="accent2"/>
      <w:sz w:val="28"/>
      <w:szCs w:val="28"/>
    </w:rPr>
  </w:style>
  <w:style w:type="table" w:customStyle="1" w:styleId="TestStyle">
    <w:name w:val="TestStyle"/>
    <w:basedOn w:val="Thmedutableau"/>
    <w:uiPriority w:val="99"/>
    <w:rsid w:val="00BB24C9"/>
    <w:pPr>
      <w:spacing w:line="240" w:lineRule="auto"/>
    </w:pPr>
    <w:rPr>
      <w:rFonts w:ascii="Calibri" w:hAnsi="Calibri"/>
    </w:rPr>
    <w:tblPr>
      <w:tblBorders>
        <w:top w:val="single" w:sz="8" w:space="0" w:color="6ED09A"/>
        <w:left w:val="single" w:sz="8" w:space="0" w:color="6ED09A"/>
        <w:bottom w:val="single" w:sz="8" w:space="0" w:color="6ED09A"/>
        <w:right w:val="single" w:sz="8" w:space="0" w:color="6ED09A"/>
        <w:insideH w:val="single" w:sz="8" w:space="0" w:color="6ED09A"/>
        <w:insideV w:val="single" w:sz="8" w:space="0" w:color="6ED09A"/>
      </w:tblBorders>
    </w:tblPr>
  </w:style>
  <w:style w:type="table" w:styleId="Thmedutableau">
    <w:name w:val="Table Theme"/>
    <w:basedOn w:val="TableauNormal"/>
    <w:uiPriority w:val="99"/>
    <w:semiHidden/>
    <w:unhideWhenUsed/>
    <w:locked/>
    <w:rsid w:val="00BB24C9"/>
    <w:pPr>
      <w:spacing w:after="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eration">
    <w:name w:val="Enumeration"/>
    <w:basedOn w:val="Corpsdetexte"/>
    <w:qFormat/>
    <w:rsid w:val="00951FD8"/>
    <w:pPr>
      <w:numPr>
        <w:numId w:val="15"/>
      </w:numPr>
      <w:spacing w:before="120" w:after="120"/>
      <w:ind w:left="357" w:hanging="357"/>
      <w:jc w:val="both"/>
    </w:pPr>
    <w:rPr>
      <w:color w:val="auto"/>
    </w:rPr>
  </w:style>
  <w:style w:type="character" w:customStyle="1" w:styleId="Titre6Car">
    <w:name w:val="Titre 6 Car"/>
    <w:basedOn w:val="Policepardfaut"/>
    <w:link w:val="Titre6"/>
    <w:uiPriority w:val="99"/>
    <w:rsid w:val="000669DD"/>
    <w:rPr>
      <w:rFonts w:ascii="Arial" w:eastAsia="Times New Roman" w:hAnsi="Arial" w:cs="Times New Roman"/>
      <w:bCs/>
      <w:sz w:val="20"/>
      <w:szCs w:val="24"/>
      <w:lang w:val="en-GB" w:eastAsia="nl-NL"/>
    </w:rPr>
  </w:style>
  <w:style w:type="character" w:customStyle="1" w:styleId="Titre7Car">
    <w:name w:val="Titre 7 Car"/>
    <w:basedOn w:val="Policepardfaut"/>
    <w:link w:val="Titre7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Titre8Car">
    <w:name w:val="Titre 8 Car"/>
    <w:basedOn w:val="Policepardfaut"/>
    <w:link w:val="Titre8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Titre9Car">
    <w:name w:val="Titre 9 Car"/>
    <w:basedOn w:val="Policepardfaut"/>
    <w:link w:val="Titre9"/>
    <w:uiPriority w:val="99"/>
    <w:rsid w:val="000669DD"/>
    <w:rPr>
      <w:rFonts w:ascii="Arial" w:eastAsia="Times New Roman" w:hAnsi="Arial" w:cs="Times New Roman"/>
      <w:kern w:val="28"/>
      <w:sz w:val="20"/>
      <w:szCs w:val="24"/>
      <w:lang w:val="en-GB"/>
    </w:rPr>
  </w:style>
  <w:style w:type="paragraph" w:customStyle="1" w:styleId="subbullet">
    <w:name w:val="subbullet"/>
    <w:basedOn w:val="Bullets0"/>
    <w:next w:val="Corpsdetexte"/>
    <w:link w:val="subbulletChar"/>
    <w:rsid w:val="00CB6A70"/>
    <w:pPr>
      <w:numPr>
        <w:numId w:val="0"/>
      </w:numPr>
      <w:tabs>
        <w:tab w:val="clear" w:pos="2268"/>
        <w:tab w:val="num" w:pos="907"/>
        <w:tab w:val="left" w:pos="7938"/>
      </w:tabs>
      <w:ind w:left="907" w:hanging="283"/>
      <w:contextualSpacing w:val="0"/>
    </w:pPr>
    <w:rPr>
      <w:color w:val="auto"/>
      <w:szCs w:val="24"/>
    </w:rPr>
  </w:style>
  <w:style w:type="character" w:customStyle="1" w:styleId="subbulletChar">
    <w:name w:val="subbullet Char"/>
    <w:basedOn w:val="Policepardfaut"/>
    <w:link w:val="subbullet"/>
    <w:rsid w:val="00CB6A70"/>
    <w:rPr>
      <w:rFonts w:ascii="Arial" w:eastAsia="Times New Roman" w:hAnsi="Arial" w:cs="Times New Roman"/>
      <w:spacing w:val="4"/>
      <w:sz w:val="20"/>
      <w:szCs w:val="24"/>
      <w:lang w:val="en-GB" w:eastAsia="nl-NL"/>
    </w:rPr>
  </w:style>
  <w:style w:type="paragraph" w:customStyle="1" w:styleId="ContributionsPartner">
    <w:name w:val="Contributions Partner"/>
    <w:basedOn w:val="Corpsdetexte"/>
    <w:qFormat/>
    <w:rsid w:val="00062527"/>
    <w:pPr>
      <w:spacing w:line="240" w:lineRule="auto"/>
    </w:pPr>
    <w:rPr>
      <w:noProof/>
    </w:rPr>
  </w:style>
  <w:style w:type="character" w:customStyle="1" w:styleId="unicode">
    <w:name w:val="unicode"/>
    <w:basedOn w:val="Policepardfaut"/>
    <w:rsid w:val="005B3C82"/>
  </w:style>
  <w:style w:type="paragraph" w:customStyle="1" w:styleId="Acronym">
    <w:name w:val="Acronym"/>
    <w:basedOn w:val="Corpsdetexte"/>
    <w:autoRedefine/>
    <w:qFormat/>
    <w:rsid w:val="00017B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18"/>
      </w:tabs>
      <w:jc w:val="center"/>
    </w:pPr>
    <w:rPr>
      <w:color w:val="auto"/>
    </w:rPr>
  </w:style>
  <w:style w:type="paragraph" w:customStyle="1" w:styleId="BBU">
    <w:name w:val="BBU"/>
    <w:next w:val="Normalcentr"/>
    <w:qFormat/>
    <w:rsid w:val="00017BA6"/>
    <w:pPr>
      <w:spacing w:before="120" w:after="120" w:line="240" w:lineRule="auto"/>
    </w:pPr>
    <w:rPr>
      <w:rFonts w:ascii="Arial" w:eastAsia="Times New Roman" w:hAnsi="Arial" w:cs="Times New Roman"/>
      <w:b/>
      <w:bCs/>
      <w:spacing w:val="4"/>
      <w:sz w:val="20"/>
      <w:szCs w:val="24"/>
      <w:u w:val="single"/>
      <w:lang w:val="en-IE" w:eastAsia="nl-NL"/>
    </w:rPr>
  </w:style>
  <w:style w:type="paragraph" w:styleId="Normalcentr">
    <w:name w:val="Block Text"/>
    <w:basedOn w:val="Normal"/>
    <w:unhideWhenUsed/>
    <w:locked/>
    <w:rsid w:val="00017BA6"/>
    <w:pPr>
      <w:pBdr>
        <w:top w:val="single" w:sz="2" w:space="10" w:color="00A651" w:themeColor="accent1" w:frame="1"/>
        <w:left w:val="single" w:sz="2" w:space="10" w:color="00A651" w:themeColor="accent1" w:frame="1"/>
        <w:bottom w:val="single" w:sz="2" w:space="10" w:color="00A651" w:themeColor="accent1" w:frame="1"/>
        <w:right w:val="single" w:sz="2" w:space="10" w:color="00A651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0A651" w:themeColor="accent1"/>
    </w:rPr>
  </w:style>
  <w:style w:type="paragraph" w:customStyle="1" w:styleId="Contributionscontribution">
    <w:name w:val="Contributions contribution"/>
    <w:basedOn w:val="ContributionsPartner"/>
    <w:qFormat/>
    <w:rsid w:val="00A70569"/>
    <w:pPr>
      <w:jc w:val="both"/>
    </w:pPr>
  </w:style>
  <w:style w:type="paragraph" w:customStyle="1" w:styleId="Default">
    <w:name w:val="Default"/>
    <w:rsid w:val="001F29CD"/>
    <w:pPr>
      <w:widowControl w:val="0"/>
      <w:autoSpaceDE w:val="0"/>
      <w:autoSpaceDN w:val="0"/>
      <w:adjustRightInd w:val="0"/>
      <w:spacing w:after="120"/>
    </w:pPr>
    <w:rPr>
      <w:rFonts w:ascii="Helvetica" w:eastAsiaTheme="minorEastAsia" w:hAnsi="Helvetica" w:cs="Helvetica"/>
      <w:color w:val="000000"/>
      <w:sz w:val="24"/>
      <w:szCs w:val="24"/>
      <w:lang w:val="en-IE" w:eastAsia="en-IE"/>
    </w:rPr>
  </w:style>
  <w:style w:type="paragraph" w:customStyle="1" w:styleId="TaskTitle">
    <w:name w:val="Task Title"/>
    <w:basedOn w:val="Corpsdetexte"/>
    <w:next w:val="Normal"/>
    <w:qFormat/>
    <w:rsid w:val="00D83067"/>
    <w:pPr>
      <w:keepNext/>
      <w:numPr>
        <w:numId w:val="16"/>
      </w:numPr>
      <w:spacing w:before="240" w:after="120" w:line="240" w:lineRule="auto"/>
    </w:pPr>
    <w:rPr>
      <w:b/>
    </w:rPr>
  </w:style>
  <w:style w:type="paragraph" w:customStyle="1" w:styleId="TaskBodyText">
    <w:name w:val="Task Body Text"/>
    <w:basedOn w:val="Corpsdetexte"/>
    <w:qFormat/>
    <w:rsid w:val="00D83067"/>
    <w:pPr>
      <w:widowControl w:val="0"/>
      <w:spacing w:before="120" w:after="120" w:line="240" w:lineRule="auto"/>
      <w:ind w:left="720"/>
      <w:jc w:val="both"/>
    </w:pPr>
    <w:rPr>
      <w:szCs w:val="20"/>
    </w:rPr>
  </w:style>
  <w:style w:type="paragraph" w:customStyle="1" w:styleId="UseCasebody">
    <w:name w:val="Use Case body"/>
    <w:basedOn w:val="Corpsdetexte"/>
    <w:qFormat/>
    <w:rsid w:val="00D83067"/>
    <w:pPr>
      <w:spacing w:before="120" w:after="120" w:line="240" w:lineRule="auto"/>
      <w:jc w:val="both"/>
    </w:pPr>
  </w:style>
  <w:style w:type="paragraph" w:customStyle="1" w:styleId="UseCasetitle">
    <w:name w:val="Use Case title"/>
    <w:basedOn w:val="Corpsdetexte"/>
    <w:qFormat/>
    <w:rsid w:val="00D83067"/>
    <w:pPr>
      <w:spacing w:before="120" w:after="120" w:line="240" w:lineRule="auto"/>
      <w:jc w:val="right"/>
    </w:pPr>
    <w:rPr>
      <w:b/>
    </w:rPr>
  </w:style>
  <w:style w:type="numbering" w:customStyle="1" w:styleId="BulletList">
    <w:name w:val="Bullet List"/>
    <w:basedOn w:val="Aucuneliste"/>
    <w:uiPriority w:val="99"/>
    <w:rsid w:val="00D83067"/>
    <w:pPr>
      <w:numPr>
        <w:numId w:val="17"/>
      </w:numPr>
    </w:pPr>
  </w:style>
  <w:style w:type="paragraph" w:customStyle="1" w:styleId="References">
    <w:name w:val="References"/>
    <w:basedOn w:val="Corpsdetexte"/>
    <w:qFormat/>
    <w:rsid w:val="00D83067"/>
    <w:pPr>
      <w:spacing w:before="120" w:after="120" w:line="240" w:lineRule="auto"/>
      <w:ind w:left="720"/>
      <w:contextualSpacing/>
      <w:jc w:val="both"/>
    </w:pPr>
    <w:rPr>
      <w:rFonts w:cs="Arial"/>
      <w:noProof/>
      <w:color w:val="auto"/>
      <w:sz w:val="16"/>
      <w:szCs w:val="18"/>
      <w:lang w:val="en-US"/>
    </w:rPr>
  </w:style>
  <w:style w:type="paragraph" w:customStyle="1" w:styleId="Objectivebodytext">
    <w:name w:val="Objective body text"/>
    <w:basedOn w:val="Corpsdetexte"/>
    <w:qFormat/>
    <w:rsid w:val="00D83067"/>
    <w:pPr>
      <w:spacing w:before="120" w:after="120" w:line="240" w:lineRule="auto"/>
      <w:jc w:val="both"/>
    </w:pPr>
    <w:rPr>
      <w:lang w:val="en-US"/>
    </w:rPr>
  </w:style>
  <w:style w:type="paragraph" w:styleId="Titre">
    <w:name w:val="Title"/>
    <w:basedOn w:val="Normal"/>
    <w:link w:val="TitreCar"/>
    <w:qFormat/>
    <w:locked/>
    <w:rsid w:val="00D83067"/>
    <w:pPr>
      <w:spacing w:before="240" w:after="60" w:line="276" w:lineRule="auto"/>
      <w:jc w:val="center"/>
    </w:pPr>
    <w:rPr>
      <w:rFonts w:eastAsia="Arial" w:cs="Arial"/>
      <w:b/>
      <w:bCs/>
      <w:color w:val="000000"/>
      <w:spacing w:val="0"/>
      <w:sz w:val="32"/>
      <w:szCs w:val="32"/>
      <w:lang w:val="en-US" w:eastAsia="en-US"/>
    </w:rPr>
  </w:style>
  <w:style w:type="character" w:customStyle="1" w:styleId="TitreCar">
    <w:name w:val="Titre Car"/>
    <w:basedOn w:val="Policepardfaut"/>
    <w:link w:val="Titre"/>
    <w:rsid w:val="00D83067"/>
    <w:rPr>
      <w:rFonts w:ascii="Arial" w:eastAsia="Arial" w:hAnsi="Arial" w:cs="Arial"/>
      <w:b/>
      <w:bCs/>
      <w:color w:val="000000"/>
      <w:sz w:val="32"/>
      <w:szCs w:val="32"/>
      <w:lang w:val="en-US"/>
    </w:rPr>
  </w:style>
  <w:style w:type="numbering" w:customStyle="1" w:styleId="StyleBulletListOutlinenumberedLeft063cmHanging06">
    <w:name w:val="Style Bullet List + Outline numbered Left:  063 cm Hanging:  06..."/>
    <w:basedOn w:val="Aucuneliste"/>
    <w:rsid w:val="00D83067"/>
    <w:pPr>
      <w:numPr>
        <w:numId w:val="18"/>
      </w:numPr>
    </w:pPr>
  </w:style>
  <w:style w:type="paragraph" w:customStyle="1" w:styleId="PAFeedbackResponse">
    <w:name w:val="PAFeedback Response"/>
    <w:basedOn w:val="Corpsdetexte"/>
    <w:qFormat/>
    <w:rsid w:val="00D83067"/>
    <w:pPr>
      <w:numPr>
        <w:numId w:val="19"/>
      </w:numPr>
      <w:spacing w:before="240" w:after="120" w:line="240" w:lineRule="auto"/>
      <w:jc w:val="both"/>
    </w:pPr>
  </w:style>
  <w:style w:type="paragraph" w:customStyle="1" w:styleId="BodyBE">
    <w:name w:val="Body BE"/>
    <w:basedOn w:val="Corpsdetexte"/>
    <w:qFormat/>
    <w:rsid w:val="00D83067"/>
    <w:pPr>
      <w:spacing w:before="240" w:after="120"/>
      <w:jc w:val="both"/>
    </w:pPr>
    <w:rPr>
      <w:rFonts w:cs="Arial"/>
      <w:color w:val="9A9A00"/>
      <w:szCs w:val="20"/>
      <w:lang w:val="en-IE"/>
    </w:rPr>
  </w:style>
  <w:style w:type="paragraph" w:customStyle="1" w:styleId="Numbers">
    <w:name w:val="Numbers"/>
    <w:basedOn w:val="Corpsdetexte"/>
    <w:next w:val="Corpsdetexte"/>
    <w:rsid w:val="00D83067"/>
    <w:pPr>
      <w:spacing w:before="240" w:after="120"/>
      <w:ind w:left="360" w:hanging="360"/>
      <w:jc w:val="both"/>
    </w:pPr>
    <w:rPr>
      <w:color w:val="auto"/>
    </w:rPr>
  </w:style>
  <w:style w:type="paragraph" w:customStyle="1" w:styleId="Onderkantformulier">
    <w:name w:val="Onderkant formulier"/>
    <w:basedOn w:val="Normal"/>
    <w:next w:val="Normal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ullets">
    <w:name w:val="bullets"/>
    <w:next w:val="Corpsdetexte"/>
    <w:link w:val="bulletsChar"/>
    <w:rsid w:val="00D83067"/>
    <w:pPr>
      <w:numPr>
        <w:numId w:val="20"/>
      </w:numPr>
      <w:spacing w:after="0" w:line="240" w:lineRule="auto"/>
      <w:ind w:left="714" w:hanging="357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ulletsChar">
    <w:name w:val="bullets Char"/>
    <w:basedOn w:val="CorpsdetexteCar"/>
    <w:link w:val="bullets"/>
    <w:rsid w:val="00D83067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z-Basduformulaire">
    <w:name w:val="HTML Bottom of Form"/>
    <w:basedOn w:val="Normal"/>
    <w:next w:val="Normal"/>
    <w:link w:val="z-BasduformulaireCar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z-Hautduformulaire">
    <w:name w:val="HTML Top of Form"/>
    <w:basedOn w:val="Normal"/>
    <w:next w:val="Normal"/>
    <w:link w:val="z-HautduformulaireCar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Notedebasdepage">
    <w:name w:val="footnote text"/>
    <w:basedOn w:val="Corpsdetexte"/>
    <w:link w:val="NotedebasdepageCar"/>
    <w:uiPriority w:val="99"/>
    <w:locked/>
    <w:rsid w:val="00D83067"/>
    <w:pPr>
      <w:spacing w:before="240" w:after="120"/>
      <w:jc w:val="both"/>
    </w:pPr>
    <w:rPr>
      <w:color w:val="auto"/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D83067"/>
    <w:rPr>
      <w:rFonts w:ascii="Arial" w:eastAsia="Times New Roman" w:hAnsi="Arial" w:cs="Times New Roman"/>
      <w:spacing w:val="4"/>
      <w:sz w:val="16"/>
      <w:szCs w:val="20"/>
      <w:lang w:val="en-GB" w:eastAsia="nl-NL"/>
    </w:rPr>
  </w:style>
  <w:style w:type="character" w:styleId="Appelnotedebasdep">
    <w:name w:val="footnote reference"/>
    <w:basedOn w:val="Policepardfaut"/>
    <w:uiPriority w:val="99"/>
    <w:locked/>
    <w:rsid w:val="00D83067"/>
    <w:rPr>
      <w:vertAlign w:val="superscript"/>
    </w:rPr>
  </w:style>
  <w:style w:type="paragraph" w:customStyle="1" w:styleId="Documentsubtitle-PROJRCTNAME">
    <w:name w:val="Document subtitle - PROJRCT NAME"/>
    <w:basedOn w:val="DocumentTitle"/>
    <w:link w:val="Documentsubtitle-PROJRCTNAMEChar"/>
    <w:rsid w:val="00D83067"/>
    <w:pPr>
      <w:spacing w:before="0"/>
    </w:pPr>
  </w:style>
  <w:style w:type="character" w:customStyle="1" w:styleId="Documentsubtitle-PROJRCTNAMEChar">
    <w:name w:val="Document subtitle - PROJRCT NAME Char"/>
    <w:basedOn w:val="DocumentTitleChar"/>
    <w:link w:val="Documentsubtitle-PROJRCTNAME"/>
    <w:rsid w:val="00D83067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table" w:customStyle="1" w:styleId="StyleKay">
    <w:name w:val="StyleKay"/>
    <w:basedOn w:val="TableauNormal"/>
    <w:uiPriority w:val="99"/>
    <w:rsid w:val="00D83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/>
  </w:style>
  <w:style w:type="numbering" w:customStyle="1" w:styleId="BaseListStyle">
    <w:name w:val="BaseListStyle"/>
    <w:uiPriority w:val="99"/>
    <w:rsid w:val="00D83067"/>
    <w:pPr>
      <w:numPr>
        <w:numId w:val="22"/>
      </w:numPr>
    </w:pPr>
  </w:style>
  <w:style w:type="paragraph" w:customStyle="1" w:styleId="BodyTextPO">
    <w:name w:val="Body Text PO"/>
    <w:basedOn w:val="BodyTextExplanation"/>
    <w:rsid w:val="00D83067"/>
    <w:pPr>
      <w:pBdr>
        <w:top w:val="single" w:sz="4" w:space="6" w:color="0070C0"/>
        <w:left w:val="single" w:sz="4" w:space="6" w:color="0070C0"/>
        <w:bottom w:val="single" w:sz="4" w:space="6" w:color="0070C0"/>
        <w:right w:val="single" w:sz="4" w:space="6" w:color="0070C0"/>
      </w:pBdr>
      <w:jc w:val="both"/>
    </w:pPr>
    <w:rPr>
      <w:color w:val="0070C0"/>
    </w:rPr>
  </w:style>
  <w:style w:type="numbering" w:customStyle="1" w:styleId="BaseBulletList">
    <w:name w:val="Base Bullet List"/>
    <w:basedOn w:val="BulletList"/>
    <w:uiPriority w:val="99"/>
    <w:rsid w:val="00D83067"/>
    <w:pPr>
      <w:numPr>
        <w:numId w:val="21"/>
      </w:numPr>
    </w:pPr>
  </w:style>
  <w:style w:type="character" w:styleId="Accentuation">
    <w:name w:val="Emphasis"/>
    <w:basedOn w:val="Policepardfaut"/>
    <w:uiPriority w:val="20"/>
    <w:qFormat/>
    <w:locked/>
    <w:rsid w:val="00D83067"/>
    <w:rPr>
      <w:i/>
      <w:iCs/>
    </w:rPr>
  </w:style>
  <w:style w:type="paragraph" w:customStyle="1" w:styleId="Guidelinestext">
    <w:name w:val="Guidelines text"/>
    <w:basedOn w:val="Corpsdetexte"/>
    <w:link w:val="GuidelinestextCharChar"/>
    <w:rsid w:val="00D83067"/>
    <w:rPr>
      <w:i/>
      <w:color w:val="auto"/>
      <w:sz w:val="24"/>
      <w:szCs w:val="20"/>
    </w:rPr>
  </w:style>
  <w:style w:type="character" w:customStyle="1" w:styleId="GuidelinestextCharChar">
    <w:name w:val="Guidelines text Char Char"/>
    <w:link w:val="Guidelinestext"/>
    <w:locked/>
    <w:rsid w:val="00D83067"/>
    <w:rPr>
      <w:rFonts w:ascii="Arial" w:eastAsia="Times New Roman" w:hAnsi="Arial" w:cs="Times New Roman"/>
      <w:i/>
      <w:spacing w:val="4"/>
      <w:sz w:val="24"/>
      <w:szCs w:val="20"/>
      <w:lang w:val="en-GB" w:eastAsia="nl-NL"/>
    </w:rPr>
  </w:style>
  <w:style w:type="paragraph" w:customStyle="1" w:styleId="tablecontentsheading">
    <w:name w:val="table contents heading"/>
    <w:basedOn w:val="Normal"/>
    <w:rsid w:val="00D83067"/>
    <w:pPr>
      <w:widowControl w:val="0"/>
      <w:spacing w:line="240" w:lineRule="auto"/>
      <w:jc w:val="center"/>
    </w:pPr>
    <w:rPr>
      <w:b/>
      <w:color w:val="auto"/>
      <w:sz w:val="18"/>
      <w:szCs w:val="20"/>
      <w:lang w:eastAsia="de-DE"/>
    </w:rPr>
  </w:style>
  <w:style w:type="paragraph" w:customStyle="1" w:styleId="StyleBodyTextBoldRed">
    <w:name w:val="Style Body Text + Bold Red"/>
    <w:basedOn w:val="Corpsdetexte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StyleBodyTextBoldRed1">
    <w:name w:val="Style Body Text + Bold Red1"/>
    <w:basedOn w:val="Corpsdetexte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EditorialReviewHighlight">
    <w:name w:val="Editorial Review Highlight"/>
    <w:basedOn w:val="Normal"/>
    <w:qFormat/>
    <w:rsid w:val="00D83067"/>
    <w:pPr>
      <w:keepNext/>
      <w:keepLines/>
      <w:spacing w:after="120" w:line="240" w:lineRule="auto"/>
    </w:pPr>
    <w:rPr>
      <w:b/>
      <w:color w:val="0070C0"/>
      <w:szCs w:val="20"/>
    </w:rPr>
  </w:style>
  <w:style w:type="paragraph" w:customStyle="1" w:styleId="CM10">
    <w:name w:val="CM10"/>
    <w:basedOn w:val="Normal"/>
    <w:next w:val="Normal"/>
    <w:rsid w:val="00D83067"/>
    <w:pPr>
      <w:widowControl w:val="0"/>
      <w:autoSpaceDE w:val="0"/>
      <w:autoSpaceDN w:val="0"/>
      <w:adjustRightInd w:val="0"/>
      <w:spacing w:after="120" w:line="276" w:lineRule="auto"/>
    </w:pPr>
    <w:rPr>
      <w:rFonts w:ascii="Helvetica" w:hAnsi="Helvetica"/>
      <w:color w:val="auto"/>
      <w:spacing w:val="0"/>
      <w:sz w:val="24"/>
      <w:lang w:val="fr-FR" w:eastAsia="fr-FR"/>
    </w:rPr>
  </w:style>
  <w:style w:type="paragraph" w:customStyle="1" w:styleId="CM8">
    <w:name w:val="CM8"/>
    <w:basedOn w:val="Default"/>
    <w:next w:val="Default"/>
    <w:uiPriority w:val="99"/>
    <w:rsid w:val="00D83067"/>
    <w:rPr>
      <w:color w:val="auto"/>
    </w:rPr>
  </w:style>
  <w:style w:type="paragraph" w:styleId="NormalWeb">
    <w:name w:val="Normal (Web)"/>
    <w:basedOn w:val="Normal"/>
    <w:uiPriority w:val="99"/>
    <w:unhideWhenUsed/>
    <w:locked/>
    <w:rsid w:val="00D83067"/>
    <w:pPr>
      <w:spacing w:before="100" w:beforeAutospacing="1" w:after="119" w:line="276" w:lineRule="auto"/>
    </w:pPr>
    <w:rPr>
      <w:rFonts w:ascii="Times New Roman" w:hAnsi="Times New Roman"/>
      <w:color w:val="auto"/>
      <w:spacing w:val="0"/>
      <w:sz w:val="24"/>
      <w:lang w:val="en-IE" w:eastAsia="en-IE"/>
    </w:rPr>
  </w:style>
  <w:style w:type="paragraph" w:customStyle="1" w:styleId="TableContents">
    <w:name w:val="Table Contents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TableHeading">
    <w:name w:val="Table Heading"/>
    <w:basedOn w:val="TableContents"/>
    <w:rsid w:val="00D83067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D83067"/>
  </w:style>
  <w:style w:type="paragraph" w:customStyle="1" w:styleId="Heading">
    <w:name w:val="Heading"/>
    <w:basedOn w:val="Normal"/>
    <w:next w:val="Corpsdetexte"/>
    <w:rsid w:val="00D83067"/>
    <w:pPr>
      <w:keepNext/>
      <w:widowControl w:val="0"/>
      <w:suppressAutoHyphens/>
      <w:spacing w:before="240" w:after="120" w:line="240" w:lineRule="auto"/>
    </w:pPr>
    <w:rPr>
      <w:rFonts w:ascii="Liberation Sans" w:eastAsia="WenQuanYi Micro Hei" w:hAnsi="Liberation Sans" w:cs="Lohit Hindi"/>
      <w:color w:val="auto"/>
      <w:spacing w:val="0"/>
      <w:kern w:val="1"/>
      <w:sz w:val="28"/>
      <w:szCs w:val="28"/>
      <w:lang w:val="en-US" w:eastAsia="zh-CN" w:bidi="hi-IN"/>
    </w:rPr>
  </w:style>
  <w:style w:type="paragraph" w:styleId="Liste">
    <w:name w:val="List"/>
    <w:basedOn w:val="Corpsdetexte"/>
    <w:locked/>
    <w:rsid w:val="00D83067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spacing w:val="0"/>
      <w:kern w:val="1"/>
      <w:sz w:val="24"/>
      <w:lang w:val="en-US" w:eastAsia="zh-CN" w:bidi="hi-IN"/>
    </w:rPr>
  </w:style>
  <w:style w:type="paragraph" w:customStyle="1" w:styleId="Index">
    <w:name w:val="Index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DeliverablesIdentifier">
    <w:name w:val="Deliverables Identifier"/>
    <w:basedOn w:val="Corpsdetexte"/>
    <w:qFormat/>
    <w:rsid w:val="00D83067"/>
    <w:pPr>
      <w:spacing w:line="240" w:lineRule="auto"/>
      <w:jc w:val="center"/>
    </w:pPr>
  </w:style>
  <w:style w:type="paragraph" w:customStyle="1" w:styleId="DeliverablesDescription">
    <w:name w:val="Deliverables Description"/>
    <w:basedOn w:val="DeliverablesIdentifier"/>
    <w:qFormat/>
    <w:rsid w:val="00D83067"/>
    <w:pPr>
      <w:jc w:val="both"/>
    </w:pPr>
  </w:style>
  <w:style w:type="character" w:customStyle="1" w:styleId="EndnoteText1">
    <w:name w:val="Endnote Text1"/>
    <w:uiPriority w:val="1"/>
    <w:semiHidden/>
    <w:unhideWhenUsed/>
    <w:rsid w:val="00D83067"/>
  </w:style>
  <w:style w:type="numbering" w:customStyle="1" w:styleId="WWNum2">
    <w:name w:val="WWNum2"/>
    <w:basedOn w:val="Aucuneliste"/>
    <w:rsid w:val="00D83067"/>
    <w:pPr>
      <w:numPr>
        <w:numId w:val="23"/>
      </w:numPr>
    </w:pPr>
  </w:style>
  <w:style w:type="numbering" w:customStyle="1" w:styleId="WWNum5">
    <w:name w:val="WWNum5"/>
    <w:basedOn w:val="Aucuneliste"/>
    <w:rsid w:val="00D83067"/>
    <w:pPr>
      <w:numPr>
        <w:numId w:val="24"/>
      </w:numPr>
    </w:pPr>
  </w:style>
  <w:style w:type="paragraph" w:customStyle="1" w:styleId="Standard">
    <w:name w:val="Standard"/>
    <w:rsid w:val="00D83067"/>
    <w:pPr>
      <w:suppressAutoHyphens/>
      <w:autoSpaceDN w:val="0"/>
      <w:spacing w:after="0" w:line="240" w:lineRule="auto"/>
      <w:textAlignment w:val="baseline"/>
    </w:pPr>
    <w:rPr>
      <w:rFonts w:ascii="Ubuntu Condensed" w:eastAsia="SimSun" w:hAnsi="Ubuntu Condensed" w:cs="Mangal"/>
      <w:kern w:val="3"/>
      <w:sz w:val="24"/>
      <w:szCs w:val="24"/>
      <w:lang w:val="en-GB" w:eastAsia="zh-CN" w:bidi="hi-IN"/>
    </w:rPr>
  </w:style>
  <w:style w:type="paragraph" w:customStyle="1" w:styleId="PAFeedback">
    <w:name w:val="PAFeedback"/>
    <w:basedOn w:val="Corpsdetexte"/>
    <w:qFormat/>
    <w:rsid w:val="00D83067"/>
    <w:pPr>
      <w:spacing w:before="240" w:after="120" w:line="240" w:lineRule="auto"/>
      <w:jc w:val="both"/>
    </w:pPr>
    <w:rPr>
      <w:rFonts w:cs="Arial"/>
      <w:bCs/>
      <w:color w:val="9A9A00"/>
      <w:szCs w:val="20"/>
      <w:lang w:val="en-IE"/>
    </w:rPr>
  </w:style>
  <w:style w:type="paragraph" w:customStyle="1" w:styleId="tablecontents0">
    <w:name w:val="table contents"/>
    <w:basedOn w:val="Normal"/>
    <w:link w:val="tablecontentsCar"/>
    <w:uiPriority w:val="99"/>
    <w:rsid w:val="00D83067"/>
    <w:pPr>
      <w:widowControl w:val="0"/>
      <w:spacing w:line="240" w:lineRule="auto"/>
    </w:pPr>
    <w:rPr>
      <w:color w:val="000000"/>
      <w:sz w:val="18"/>
      <w:szCs w:val="20"/>
      <w:lang w:eastAsia="de-DE"/>
    </w:rPr>
  </w:style>
  <w:style w:type="character" w:customStyle="1" w:styleId="tablecontentsCar">
    <w:name w:val="table contents Car"/>
    <w:basedOn w:val="Policepardfaut"/>
    <w:link w:val="tablecontents0"/>
    <w:uiPriority w:val="99"/>
    <w:locked/>
    <w:rsid w:val="00D83067"/>
    <w:rPr>
      <w:rFonts w:ascii="Arial" w:eastAsia="Times New Roman" w:hAnsi="Arial" w:cs="Times New Roman"/>
      <w:color w:val="000000"/>
      <w:spacing w:val="4"/>
      <w:sz w:val="18"/>
      <w:szCs w:val="20"/>
      <w:lang w:val="en-GB" w:eastAsia="de-DE"/>
    </w:rPr>
  </w:style>
  <w:style w:type="paragraph" w:customStyle="1" w:styleId="PlainText1">
    <w:name w:val="Plain Text1"/>
    <w:basedOn w:val="Normal"/>
    <w:rsid w:val="00D83067"/>
    <w:pPr>
      <w:suppressAutoHyphens/>
      <w:spacing w:line="100" w:lineRule="atLeast"/>
    </w:pPr>
    <w:rPr>
      <w:rFonts w:ascii="Calibri" w:eastAsia="SimSun" w:hAnsi="Calibri" w:cs="Mangal"/>
      <w:color w:val="auto"/>
      <w:spacing w:val="0"/>
      <w:kern w:val="1"/>
      <w:sz w:val="24"/>
      <w:szCs w:val="21"/>
      <w:lang w:val="fr-FR" w:eastAsia="hi-IN" w:bidi="hi-IN"/>
    </w:rPr>
  </w:style>
  <w:style w:type="paragraph" w:styleId="Sous-titre">
    <w:name w:val="Subtitle"/>
    <w:basedOn w:val="Normal"/>
    <w:next w:val="Normal"/>
    <w:link w:val="Sous-titreCar"/>
    <w:uiPriority w:val="11"/>
    <w:qFormat/>
    <w:locked/>
    <w:rsid w:val="00D8306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D8306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Policepardfaut"/>
    <w:rsid w:val="00D83067"/>
  </w:style>
  <w:style w:type="table" w:customStyle="1" w:styleId="TableGrid">
    <w:name w:val="TableGrid"/>
    <w:rsid w:val="00D83067"/>
    <w:pPr>
      <w:spacing w:after="0" w:line="240" w:lineRule="auto"/>
    </w:pPr>
    <w:rPr>
      <w:rFonts w:eastAsiaTheme="minorEastAsia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TEAReferenceItem">
    <w:name w:val="ITEA_Reference_Item"/>
    <w:basedOn w:val="Aucuneliste"/>
    <w:uiPriority w:val="99"/>
    <w:rsid w:val="00DF6E33"/>
    <w:pPr>
      <w:numPr>
        <w:numId w:val="25"/>
      </w:numPr>
    </w:pPr>
  </w:style>
  <w:style w:type="character" w:customStyle="1" w:styleId="text">
    <w:name w:val="text"/>
    <w:basedOn w:val="Policepardfaut"/>
    <w:rsid w:val="007E36F3"/>
  </w:style>
  <w:style w:type="paragraph" w:customStyle="1" w:styleId="Listepuces1">
    <w:name w:val="Liste à puces1"/>
    <w:basedOn w:val="Normal"/>
    <w:rsid w:val="00E175BB"/>
    <w:pPr>
      <w:widowControl w:val="0"/>
      <w:numPr>
        <w:numId w:val="30"/>
      </w:numPr>
      <w:suppressAutoHyphens/>
      <w:spacing w:after="120" w:line="240" w:lineRule="auto"/>
      <w:jc w:val="both"/>
    </w:pPr>
    <w:rPr>
      <w:rFonts w:eastAsia="Bitstream Vera Sans"/>
      <w:color w:val="auto"/>
      <w:spacing w:val="0"/>
      <w:sz w:val="24"/>
      <w:lang w:eastAsia="fr-FR"/>
    </w:rPr>
  </w:style>
  <w:style w:type="paragraph" w:customStyle="1" w:styleId="dansitem">
    <w:name w:val="dans item"/>
    <w:basedOn w:val="Corpsdetexte"/>
    <w:rsid w:val="001E601B"/>
    <w:pPr>
      <w:widowControl w:val="0"/>
      <w:suppressAutoHyphens/>
      <w:spacing w:after="120" w:line="240" w:lineRule="auto"/>
      <w:ind w:left="680"/>
      <w:jc w:val="both"/>
    </w:pPr>
    <w:rPr>
      <w:rFonts w:eastAsia="Bitstream Vera Sans"/>
      <w:color w:val="auto"/>
      <w:spacing w:val="0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e\Desktop\ITEA%203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ITEA Office">
      <a:dk1>
        <a:sysClr val="windowText" lastClr="000000"/>
      </a:dk1>
      <a:lt1>
        <a:sysClr val="window" lastClr="FFFFFF"/>
      </a:lt1>
      <a:dk2>
        <a:srgbClr val="F36F21"/>
      </a:dk2>
      <a:lt2>
        <a:srgbClr val="EEECE1"/>
      </a:lt2>
      <a:accent1>
        <a:srgbClr val="00A651"/>
      </a:accent1>
      <a:accent2>
        <a:srgbClr val="7F7F7F"/>
      </a:accent2>
      <a:accent3>
        <a:srgbClr val="F36F21"/>
      </a:accent3>
      <a:accent4>
        <a:srgbClr val="FBDC57"/>
      </a:accent4>
      <a:accent5>
        <a:srgbClr val="73C052"/>
      </a:accent5>
      <a:accent6>
        <a:srgbClr val="2484C6"/>
      </a:accent6>
      <a:hlink>
        <a:srgbClr val="00A651"/>
      </a:hlink>
      <a:folHlink>
        <a:srgbClr val="7F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4ccb06-a9bd-44be-8233-5ea8b0721088"/>
    <TaxKeywordTaxHTField xmlns="194ccb06-a9bd-44be-8233-5ea8b0721088">
      <Terms xmlns="http://schemas.microsoft.com/office/infopath/2007/PartnerControls"/>
    </TaxKeywordTaxHTFiel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B70258BA69E4DAF3FE5F4C0DA7431" ma:contentTypeVersion="3" ma:contentTypeDescription="Create a new document." ma:contentTypeScope="" ma:versionID="73b0da4689f410ccc075ca2e5729e523">
  <xsd:schema xmlns:xsd="http://www.w3.org/2001/XMLSchema" xmlns:xs="http://www.w3.org/2001/XMLSchema" xmlns:p="http://schemas.microsoft.com/office/2006/metadata/properties" xmlns:ns2="194ccb06-a9bd-44be-8233-5ea8b0721088" targetNamespace="http://schemas.microsoft.com/office/2006/metadata/properties" ma:root="true" ma:fieldsID="e94a1f9785d1c13fc1ca94d7aa1cdcfb" ns2:_="">
    <xsd:import namespace="194ccb06-a9bd-44be-8233-5ea8b072108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ccb06-a9bd-44be-8233-5ea8b072108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694947a-f9e1-4fea-940e-70fade438c9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9554250-f774-4ea1-8361-d72e998c4d22}" ma:internalName="TaxCatchAll" ma:showField="CatchAllData" ma:web="194ccb06-a9bd-44be-8233-5ea8b07210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ACB1F-E46F-44D4-BC20-DD633AB499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FBFD16-ACF5-4461-95B8-9F684056E623}">
  <ds:schemaRefs>
    <ds:schemaRef ds:uri="http://schemas.microsoft.com/office/2006/metadata/properties"/>
    <ds:schemaRef ds:uri="http://schemas.microsoft.com/office/infopath/2007/PartnerControls"/>
    <ds:schemaRef ds:uri="194ccb06-a9bd-44be-8233-5ea8b0721088"/>
  </ds:schemaRefs>
</ds:datastoreItem>
</file>

<file path=customXml/itemProps3.xml><?xml version="1.0" encoding="utf-8"?>
<ds:datastoreItem xmlns:ds="http://schemas.openxmlformats.org/officeDocument/2006/customXml" ds:itemID="{2B28CEEB-9257-4774-AB39-CF21349B8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ccb06-a9bd-44be-8233-5ea8b0721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D4BBD2-FB97-4718-81C8-B28B06FD6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ITEA 3 WORD template.dotx</Template>
  <TotalTime>1</TotalTime>
  <Pages>19</Pages>
  <Words>2466</Words>
  <Characters>13565</Characters>
  <Application>Microsoft Office Word</Application>
  <DocSecurity>0</DocSecurity>
  <Lines>113</Lines>
  <Paragraphs>31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16000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Ferhat Erata</dc:creator>
  <cp:lastModifiedBy>Etienne Juliot</cp:lastModifiedBy>
  <cp:revision>2</cp:revision>
  <cp:lastPrinted>2015-04-20T10:56:00Z</cp:lastPrinted>
  <dcterms:created xsi:type="dcterms:W3CDTF">2017-01-12T15:09:00Z</dcterms:created>
  <dcterms:modified xsi:type="dcterms:W3CDTF">2017-01-12T15:09:00Z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0x0101005BFB70258BA69E4DAF3FE5F4C0DA7431</vt:lpwstr>
  </property>
  <property fmtid="{D5CDD505-2E9C-101B-9397-08002B2CF9AE}" pid="3" name="TaxKeyword">
    <vt:lpwstr/>
  </property>
</Properties>
</file>